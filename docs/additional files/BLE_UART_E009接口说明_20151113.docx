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B5" w:rsidRPr="004A4778" w:rsidRDefault="00C943B5" w:rsidP="00C943B5">
      <w:pPr>
        <w:jc w:val="center"/>
        <w:rPr>
          <w:rFonts w:ascii="黑体" w:eastAsia="黑体" w:hAnsi="黑体"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BLE</w:t>
      </w:r>
      <w:r w:rsidRPr="00B73D4E">
        <w:rPr>
          <w:rFonts w:ascii="黑体" w:eastAsia="黑体" w:hAnsi="黑体" w:hint="eastAsia"/>
          <w:b/>
          <w:bCs/>
          <w:color w:val="000000"/>
          <w:sz w:val="28"/>
          <w:szCs w:val="28"/>
        </w:rPr>
        <w:t>_UART_E009接口说明</w:t>
      </w:r>
    </w:p>
    <w:p w:rsidR="00C943B5" w:rsidRPr="004A4778" w:rsidRDefault="005A0DEE" w:rsidP="00C943B5">
      <w:pPr>
        <w:jc w:val="center"/>
        <w:rPr>
          <w:rFonts w:ascii="黑体" w:eastAsia="黑体" w:hAnsi="黑体"/>
          <w:bCs/>
          <w:color w:val="000000"/>
          <w:szCs w:val="21"/>
        </w:rPr>
      </w:pPr>
      <w:r>
        <w:rPr>
          <w:rFonts w:ascii="黑体" w:eastAsia="黑体" w:hAnsi="黑体" w:hint="eastAsia"/>
          <w:bCs/>
          <w:color w:val="000000"/>
          <w:szCs w:val="21"/>
        </w:rPr>
        <w:t>Ver 1.7</w:t>
      </w:r>
    </w:p>
    <w:p w:rsidR="00C943B5" w:rsidRPr="004A4778" w:rsidRDefault="00C943B5" w:rsidP="00C943B5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20</w:t>
      </w:r>
      <w:r>
        <w:rPr>
          <w:rFonts w:ascii="黑体" w:eastAsia="黑体" w:hAnsi="黑体" w:hint="eastAsia"/>
          <w:szCs w:val="21"/>
        </w:rPr>
        <w:t>1</w:t>
      </w:r>
      <w:r w:rsidRPr="004A4778">
        <w:rPr>
          <w:rFonts w:ascii="黑体" w:eastAsia="黑体" w:hAnsi="黑体" w:hint="eastAsia"/>
          <w:szCs w:val="21"/>
        </w:rPr>
        <w:t>5</w:t>
      </w:r>
      <w:r w:rsidRPr="004A4778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04</w:t>
      </w:r>
      <w:r w:rsidRPr="004A4778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06</w:t>
      </w:r>
    </w:p>
    <w:p w:rsidR="00C943B5" w:rsidRPr="00C73978" w:rsidRDefault="00C943B5" w:rsidP="00C943B5">
      <w:pPr>
        <w:jc w:val="center"/>
        <w:rPr>
          <w:rFonts w:ascii="黑体" w:eastAsia="黑体" w:hAnsi="黑体"/>
          <w:bCs/>
          <w:color w:val="000000"/>
          <w:szCs w:val="21"/>
        </w:rPr>
      </w:pPr>
    </w:p>
    <w:p w:rsidR="00C943B5" w:rsidRPr="004A4778" w:rsidRDefault="00C943B5" w:rsidP="00C943B5">
      <w:pPr>
        <w:jc w:val="center"/>
        <w:rPr>
          <w:rFonts w:ascii="黑体" w:eastAsia="黑体" w:hAnsi="黑体"/>
          <w:bCs/>
          <w:color w:val="000000"/>
          <w:szCs w:val="21"/>
        </w:rPr>
      </w:pPr>
    </w:p>
    <w:p w:rsidR="00C943B5" w:rsidRDefault="00C943B5" w:rsidP="00C943B5">
      <w:pPr>
        <w:pStyle w:val="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4A4778">
        <w:rPr>
          <w:rFonts w:ascii="黑体" w:eastAsia="黑体" w:hAnsi="黑体"/>
          <w:bCs/>
          <w:color w:val="000000"/>
          <w:szCs w:val="21"/>
        </w:rPr>
        <w:fldChar w:fldCharType="begin"/>
      </w:r>
      <w:r w:rsidRPr="004A4778">
        <w:rPr>
          <w:rFonts w:ascii="黑体" w:eastAsia="黑体" w:hAnsi="黑体" w:hint="eastAsia"/>
          <w:bCs/>
          <w:color w:val="000000"/>
          <w:szCs w:val="21"/>
        </w:rPr>
        <w:instrText>TOC \o "1-3" \h \z \u</w:instrText>
      </w:r>
      <w:r w:rsidRPr="004A4778">
        <w:rPr>
          <w:rFonts w:ascii="黑体" w:eastAsia="黑体" w:hAnsi="黑体"/>
          <w:bCs/>
          <w:color w:val="000000"/>
          <w:szCs w:val="21"/>
        </w:rPr>
        <w:fldChar w:fldCharType="separate"/>
      </w:r>
      <w:hyperlink w:anchor="_Toc420161138" w:history="1">
        <w:r w:rsidRPr="00446A75">
          <w:rPr>
            <w:rStyle w:val="a3"/>
            <w:rFonts w:ascii="黑体" w:eastAsia="黑体" w:hAnsi="黑体"/>
            <w:b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6A75">
          <w:rPr>
            <w:rStyle w:val="a3"/>
            <w:rFonts w:ascii="黑体" w:eastAsia="黑体" w:hAnsi="黑体" w:hint="eastAsia"/>
            <w:b/>
            <w:bCs/>
            <w:iCs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_Toc420161138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161139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2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bCs/>
            <w:iCs/>
            <w:noProof/>
          </w:rPr>
          <w:t>协议介绍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_Toc420161139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2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161140" w:history="1">
        <w:r w:rsidR="00C943B5" w:rsidRPr="00446A75">
          <w:rPr>
            <w:rStyle w:val="a3"/>
            <w:rFonts w:ascii="黑体" w:eastAsia="黑体" w:hAnsi="黑体"/>
            <w:b/>
            <w:bCs/>
            <w:iCs/>
            <w:noProof/>
          </w:rPr>
          <w:t>3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bCs/>
            <w:iCs/>
            <w:noProof/>
          </w:rPr>
          <w:t>消息处理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_Toc420161140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2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1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3.1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主发的消息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_Toc420161141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2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2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3.2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蓝牙主发的消息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_Toc420161142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2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161143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4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消息通用应答格式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_Toc420161143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4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4.1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蓝牙通用应答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_Toc420161144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5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4.2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通用应答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_Toc420161145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6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主发的消息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_Toc420161146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7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5.1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授时信息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_Toc420161147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8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5.2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重启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 xml:space="preserve"> 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_Toc420161148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49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5.3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的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 xml:space="preserve">IMEI 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编号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_Toc420161149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0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5.4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的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 xml:space="preserve">IMSI 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编号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_Toc420161150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3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1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5.5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潜水艇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上报的电池电量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_Toc420161151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4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2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5.6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护卫舰开启潜水艇的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_Toc420161152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4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3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5.7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潜水艇的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 xml:space="preserve">E009 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请求关机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_Toc420161153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4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4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5.8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护卫舰重启潜水艇、潜水艇重启护卫舰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_Toc420161154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4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5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5.9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状态反馈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_Toc420161155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4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6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5.10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潜水艇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请求开启潜水艇蓝牙的广播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_Toc420161156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4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7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5.11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设置蓝牙参数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_Toc420161157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8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5.12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/>
            <w:b/>
            <w:noProof/>
          </w:rPr>
          <w:t xml:space="preserve">E009 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重启命令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_Toc420161158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59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 xml:space="preserve"> 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主发的消息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_Toc420161159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60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6.1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蓝牙广播软件版本号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_Toc420161160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61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6.2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蓝牙控制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E009</w:t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进入工程模式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_Toc420161161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62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6.3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潜水艇的电池电量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_Toc420161162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63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6.4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蓝牙上报绑定对方的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IMEI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_Toc420161163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5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64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6.5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蓝牙上报绑定对方的</w:t>
        </w:r>
        <w:r w:rsidR="00C943B5" w:rsidRPr="00446A75">
          <w:rPr>
            <w:rStyle w:val="a3"/>
            <w:rFonts w:ascii="黑体" w:eastAsia="黑体" w:hAnsi="黑体"/>
            <w:b/>
            <w:noProof/>
          </w:rPr>
          <w:t>IMSI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_Toc420161164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6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2"/>
        <w:rPr>
          <w:rFonts w:asciiTheme="minorHAnsi" w:eastAsiaTheme="minorEastAsia" w:hAnsiTheme="minorHAnsi" w:cstheme="minorBidi"/>
          <w:noProof/>
          <w:szCs w:val="22"/>
        </w:rPr>
      </w:pPr>
      <w:hyperlink w:anchor="_Toc420161165" w:history="1">
        <w:r w:rsidR="00C943B5" w:rsidRPr="00446A75">
          <w:rPr>
            <w:rStyle w:val="a3"/>
            <w:rFonts w:ascii="黑体" w:eastAsia="黑体" w:hAnsi="黑体"/>
            <w:b/>
            <w:noProof/>
          </w:rPr>
          <w:t>6.6</w:t>
        </w:r>
        <w:r w:rsidR="00C943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蓝牙模块状态反馈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_Toc420161165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6</w:t>
        </w:r>
        <w:r w:rsidR="00C943B5">
          <w:rPr>
            <w:noProof/>
            <w:webHidden/>
          </w:rPr>
          <w:fldChar w:fldCharType="end"/>
        </w:r>
      </w:hyperlink>
    </w:p>
    <w:p w:rsidR="00C943B5" w:rsidRDefault="000438F2" w:rsidP="00C943B5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161166" w:history="1">
        <w:r w:rsidR="00C943B5" w:rsidRPr="00446A75">
          <w:rPr>
            <w:rStyle w:val="a3"/>
            <w:rFonts w:ascii="黑体" w:eastAsia="黑体" w:hAnsi="黑体" w:hint="eastAsia"/>
            <w:b/>
            <w:noProof/>
          </w:rPr>
          <w:t>修订历史</w:t>
        </w:r>
        <w:r w:rsidR="00C943B5">
          <w:rPr>
            <w:noProof/>
            <w:webHidden/>
          </w:rPr>
          <w:tab/>
        </w:r>
        <w:r w:rsidR="00C943B5">
          <w:rPr>
            <w:noProof/>
            <w:webHidden/>
          </w:rPr>
          <w:fldChar w:fldCharType="begin"/>
        </w:r>
        <w:r w:rsidR="00C943B5">
          <w:rPr>
            <w:noProof/>
            <w:webHidden/>
          </w:rPr>
          <w:instrText xml:space="preserve"> PAGEREF _Toc420161166 \h </w:instrText>
        </w:r>
        <w:r w:rsidR="00C943B5">
          <w:rPr>
            <w:noProof/>
            <w:webHidden/>
          </w:rPr>
        </w:r>
        <w:r w:rsidR="00C943B5">
          <w:rPr>
            <w:noProof/>
            <w:webHidden/>
          </w:rPr>
          <w:fldChar w:fldCharType="separate"/>
        </w:r>
        <w:r w:rsidR="00C943B5">
          <w:rPr>
            <w:noProof/>
            <w:webHidden/>
          </w:rPr>
          <w:t>7</w:t>
        </w:r>
        <w:r w:rsidR="00C943B5">
          <w:rPr>
            <w:noProof/>
            <w:webHidden/>
          </w:rPr>
          <w:fldChar w:fldCharType="end"/>
        </w:r>
      </w:hyperlink>
    </w:p>
    <w:p w:rsidR="00C943B5" w:rsidRPr="004A4778" w:rsidRDefault="00C943B5" w:rsidP="00C943B5">
      <w:pPr>
        <w:jc w:val="center"/>
        <w:outlineLvl w:val="0"/>
        <w:rPr>
          <w:rFonts w:ascii="黑体" w:eastAsia="黑体" w:hAnsi="黑体"/>
          <w:bCs/>
          <w:color w:val="000000"/>
          <w:szCs w:val="21"/>
        </w:rPr>
      </w:pPr>
      <w:r w:rsidRPr="004A4778">
        <w:rPr>
          <w:rFonts w:ascii="黑体" w:eastAsia="黑体" w:hAnsi="黑体"/>
          <w:bCs/>
          <w:color w:val="000000"/>
          <w:szCs w:val="21"/>
        </w:rPr>
        <w:fldChar w:fldCharType="end"/>
      </w:r>
    </w:p>
    <w:p w:rsidR="00C943B5" w:rsidRPr="004A4778" w:rsidRDefault="00C943B5" w:rsidP="00C943B5">
      <w:pPr>
        <w:jc w:val="center"/>
        <w:rPr>
          <w:rFonts w:ascii="黑体" w:eastAsia="黑体" w:hAnsi="黑体"/>
          <w:bCs/>
          <w:color w:val="000000"/>
          <w:szCs w:val="21"/>
        </w:rPr>
      </w:pPr>
    </w:p>
    <w:p w:rsidR="00C943B5" w:rsidRPr="00857291" w:rsidRDefault="00C943B5" w:rsidP="00C943B5">
      <w:pPr>
        <w:numPr>
          <w:ilvl w:val="0"/>
          <w:numId w:val="1"/>
        </w:numPr>
        <w:ind w:firstLine="420"/>
        <w:outlineLvl w:val="0"/>
        <w:rPr>
          <w:rFonts w:ascii="黑体" w:eastAsia="黑体" w:hAnsi="黑体"/>
          <w:szCs w:val="21"/>
        </w:rPr>
      </w:pPr>
      <w:r w:rsidRPr="00857291">
        <w:rPr>
          <w:rFonts w:ascii="黑体" w:eastAsia="黑体" w:hAnsi="黑体"/>
          <w:bCs/>
          <w:iCs/>
          <w:color w:val="000000"/>
          <w:szCs w:val="21"/>
        </w:rPr>
        <w:br w:type="page"/>
      </w:r>
    </w:p>
    <w:p w:rsidR="00C943B5" w:rsidRPr="004A4778" w:rsidRDefault="00C943B5" w:rsidP="00C943B5">
      <w:pPr>
        <w:numPr>
          <w:ilvl w:val="0"/>
          <w:numId w:val="3"/>
        </w:numPr>
        <w:outlineLvl w:val="0"/>
        <w:rPr>
          <w:rFonts w:ascii="黑体" w:eastAsia="黑体" w:hAnsi="黑体"/>
          <w:b/>
          <w:color w:val="000000"/>
          <w:szCs w:val="21"/>
        </w:rPr>
      </w:pPr>
      <w:bookmarkStart w:id="0" w:name="_Toc420161138"/>
      <w:r w:rsidRPr="004A4778">
        <w:rPr>
          <w:rFonts w:ascii="黑体" w:eastAsia="黑体" w:hAnsi="黑体" w:hint="eastAsia"/>
          <w:b/>
          <w:bCs/>
          <w:iCs/>
          <w:color w:val="000000"/>
          <w:szCs w:val="21"/>
        </w:rPr>
        <w:lastRenderedPageBreak/>
        <w:t>功能说明</w:t>
      </w:r>
      <w:bookmarkEnd w:id="0"/>
    </w:p>
    <w:p w:rsidR="00C943B5" w:rsidRPr="004A4778" w:rsidRDefault="00C943B5" w:rsidP="00C943B5">
      <w:pPr>
        <w:ind w:left="420" w:firstLine="420"/>
        <w:rPr>
          <w:rFonts w:ascii="黑体" w:eastAsia="黑体" w:hAnsi="黑体"/>
          <w:color w:val="000000"/>
          <w:szCs w:val="21"/>
        </w:rPr>
      </w:pPr>
      <w:r w:rsidRPr="002E6E60">
        <w:rPr>
          <w:rFonts w:ascii="黑体" w:eastAsia="黑体" w:hAnsi="黑体" w:hint="eastAsia"/>
          <w:color w:val="000000"/>
          <w:szCs w:val="21"/>
        </w:rPr>
        <w:t>协议采用</w:t>
      </w:r>
      <w:r>
        <w:rPr>
          <w:rFonts w:ascii="黑体" w:eastAsia="黑体" w:hAnsi="黑体" w:hint="eastAsia"/>
          <w:color w:val="000000"/>
          <w:szCs w:val="21"/>
        </w:rPr>
        <w:t>UART进行通信，通信对象为：蓝牙与E009</w:t>
      </w:r>
      <w:r>
        <w:rPr>
          <w:rFonts w:ascii="黑体" w:eastAsia="黑体" w:hAnsi="黑体" w:hint="eastAsia"/>
          <w:bCs/>
          <w:color w:val="000000"/>
          <w:szCs w:val="21"/>
        </w:rPr>
        <w:t>。</w:t>
      </w:r>
    </w:p>
    <w:p w:rsidR="00C943B5" w:rsidRPr="004A4778" w:rsidRDefault="00C943B5" w:rsidP="00C943B5">
      <w:pPr>
        <w:ind w:firstLine="420"/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0"/>
          <w:numId w:val="3"/>
        </w:numPr>
        <w:outlineLvl w:val="0"/>
        <w:rPr>
          <w:rFonts w:ascii="黑体" w:eastAsia="黑体" w:hAnsi="黑体"/>
          <w:b/>
          <w:color w:val="000000"/>
          <w:szCs w:val="21"/>
        </w:rPr>
      </w:pPr>
      <w:bookmarkStart w:id="1" w:name="_Toc420161139"/>
      <w:r>
        <w:rPr>
          <w:rFonts w:ascii="黑体" w:eastAsia="黑体" w:hAnsi="黑体" w:hint="eastAsia"/>
          <w:b/>
          <w:bCs/>
          <w:iCs/>
          <w:color w:val="000000"/>
          <w:szCs w:val="21"/>
        </w:rPr>
        <w:t>协议</w:t>
      </w:r>
      <w:r w:rsidRPr="004A4778">
        <w:rPr>
          <w:rFonts w:ascii="黑体" w:eastAsia="黑体" w:hAnsi="黑体" w:hint="eastAsia"/>
          <w:b/>
          <w:bCs/>
          <w:iCs/>
          <w:color w:val="000000"/>
          <w:szCs w:val="21"/>
        </w:rPr>
        <w:t>介绍</w:t>
      </w:r>
      <w:bookmarkEnd w:id="1"/>
    </w:p>
    <w:p w:rsidR="00C943B5" w:rsidRPr="00AA67F1" w:rsidRDefault="00C943B5" w:rsidP="00C943B5">
      <w:pPr>
        <w:ind w:left="425"/>
        <w:outlineLvl w:val="0"/>
        <w:rPr>
          <w:rFonts w:ascii="黑体" w:eastAsia="黑体" w:hAnsi="黑体"/>
          <w:b/>
          <w:color w:val="000000"/>
          <w:szCs w:val="21"/>
        </w:rPr>
      </w:pPr>
    </w:p>
    <w:p w:rsidR="00C943B5" w:rsidRPr="004A4778" w:rsidRDefault="00C943B5" w:rsidP="00C943B5">
      <w:pPr>
        <w:ind w:firstLine="420"/>
        <w:rPr>
          <w:rFonts w:ascii="黑体" w:eastAsia="黑体" w:hAnsi="黑体"/>
          <w:b/>
          <w:color w:val="000000"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</w:rPr>
        <w:t>协议结构</w:t>
      </w:r>
    </w:p>
    <w:p w:rsidR="00C943B5" w:rsidRPr="00A53432" w:rsidRDefault="00C943B5" w:rsidP="00C943B5">
      <w:pPr>
        <w:numPr>
          <w:ilvl w:val="0"/>
          <w:numId w:val="2"/>
        </w:numPr>
        <w:rPr>
          <w:rFonts w:ascii="黑体" w:eastAsia="黑体" w:hAnsi="黑体"/>
          <w:szCs w:val="21"/>
        </w:rPr>
      </w:pPr>
      <w:r w:rsidRPr="00A53432">
        <w:rPr>
          <w:rFonts w:ascii="黑体" w:eastAsia="黑体" w:hAnsi="黑体" w:hint="eastAsia"/>
          <w:szCs w:val="21"/>
        </w:rPr>
        <w:t>消息结构图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505"/>
        <w:gridCol w:w="1505"/>
        <w:gridCol w:w="1506"/>
        <w:gridCol w:w="1507"/>
        <w:gridCol w:w="1507"/>
      </w:tblGrid>
      <w:tr w:rsidR="00C943B5" w:rsidRPr="00D5252A" w:rsidTr="00CA534B">
        <w:tc>
          <w:tcPr>
            <w:tcW w:w="1704" w:type="dxa"/>
          </w:tcPr>
          <w:p w:rsidR="00C943B5" w:rsidRPr="00D5252A" w:rsidRDefault="00C943B5" w:rsidP="00CA534B">
            <w:pPr>
              <w:ind w:firstLine="420"/>
              <w:rPr>
                <w:rFonts w:ascii="黑体" w:eastAsia="黑体" w:hAnsi="黑体"/>
                <w:szCs w:val="21"/>
              </w:rPr>
            </w:pPr>
            <w:r w:rsidRPr="00D5252A">
              <w:rPr>
                <w:rFonts w:ascii="黑体" w:eastAsia="黑体" w:hAnsi="黑体" w:hint="eastAsia"/>
                <w:szCs w:val="21"/>
              </w:rPr>
              <w:t>标识位</w:t>
            </w:r>
          </w:p>
        </w:tc>
        <w:tc>
          <w:tcPr>
            <w:tcW w:w="1704" w:type="dxa"/>
          </w:tcPr>
          <w:p w:rsidR="00C943B5" w:rsidRPr="00D5252A" w:rsidRDefault="00C943B5" w:rsidP="00CA534B">
            <w:pPr>
              <w:ind w:firstLine="420"/>
              <w:rPr>
                <w:rFonts w:ascii="黑体" w:eastAsia="黑体" w:hAnsi="黑体"/>
                <w:szCs w:val="21"/>
              </w:rPr>
            </w:pPr>
            <w:r w:rsidRPr="00D5252A">
              <w:rPr>
                <w:rFonts w:ascii="黑体" w:eastAsia="黑体" w:hAnsi="黑体" w:hint="eastAsia"/>
                <w:szCs w:val="21"/>
              </w:rPr>
              <w:t>消息头</w:t>
            </w:r>
          </w:p>
        </w:tc>
        <w:tc>
          <w:tcPr>
            <w:tcW w:w="1704" w:type="dxa"/>
          </w:tcPr>
          <w:p w:rsidR="00C943B5" w:rsidRPr="00D5252A" w:rsidRDefault="00C943B5" w:rsidP="00CA534B">
            <w:pPr>
              <w:ind w:firstLine="420"/>
              <w:rPr>
                <w:rFonts w:ascii="黑体" w:eastAsia="黑体" w:hAnsi="黑体"/>
                <w:szCs w:val="21"/>
              </w:rPr>
            </w:pPr>
            <w:r w:rsidRPr="00D5252A">
              <w:rPr>
                <w:rFonts w:ascii="黑体" w:eastAsia="黑体" w:hAnsi="黑体" w:hint="eastAsia"/>
                <w:szCs w:val="21"/>
              </w:rPr>
              <w:t>消息体</w:t>
            </w:r>
          </w:p>
        </w:tc>
        <w:tc>
          <w:tcPr>
            <w:tcW w:w="1705" w:type="dxa"/>
          </w:tcPr>
          <w:p w:rsidR="00C943B5" w:rsidRPr="00D5252A" w:rsidRDefault="00C943B5" w:rsidP="00CA534B">
            <w:pPr>
              <w:ind w:firstLine="420"/>
              <w:rPr>
                <w:rFonts w:ascii="黑体" w:eastAsia="黑体" w:hAnsi="黑体"/>
                <w:szCs w:val="21"/>
              </w:rPr>
            </w:pPr>
            <w:r w:rsidRPr="00D5252A">
              <w:rPr>
                <w:rFonts w:ascii="黑体" w:eastAsia="黑体" w:hAnsi="黑体" w:hint="eastAsia"/>
                <w:szCs w:val="21"/>
              </w:rPr>
              <w:t>校验码</w:t>
            </w:r>
          </w:p>
        </w:tc>
        <w:tc>
          <w:tcPr>
            <w:tcW w:w="1705" w:type="dxa"/>
          </w:tcPr>
          <w:p w:rsidR="00C943B5" w:rsidRPr="00D5252A" w:rsidRDefault="00C943B5" w:rsidP="00CA534B">
            <w:pPr>
              <w:ind w:firstLine="420"/>
              <w:rPr>
                <w:rFonts w:ascii="黑体" w:eastAsia="黑体" w:hAnsi="黑体"/>
                <w:szCs w:val="21"/>
              </w:rPr>
            </w:pPr>
            <w:r w:rsidRPr="00D5252A">
              <w:rPr>
                <w:rFonts w:ascii="黑体" w:eastAsia="黑体" w:hAnsi="黑体" w:hint="eastAsia"/>
                <w:szCs w:val="21"/>
              </w:rPr>
              <w:t>标识位</w:t>
            </w:r>
          </w:p>
        </w:tc>
      </w:tr>
    </w:tbl>
    <w:p w:rsidR="00C943B5" w:rsidRPr="00A53432" w:rsidRDefault="00C943B5" w:rsidP="00C943B5">
      <w:pPr>
        <w:numPr>
          <w:ilvl w:val="0"/>
          <w:numId w:val="2"/>
        </w:numPr>
        <w:rPr>
          <w:rFonts w:ascii="黑体" w:eastAsia="黑体" w:hAnsi="黑体"/>
          <w:szCs w:val="21"/>
        </w:rPr>
      </w:pPr>
      <w:r w:rsidRPr="00A53432">
        <w:rPr>
          <w:rFonts w:ascii="黑体" w:eastAsia="黑体" w:hAnsi="黑体" w:hint="eastAsia"/>
          <w:szCs w:val="21"/>
        </w:rPr>
        <w:t>标识位</w:t>
      </w:r>
    </w:p>
    <w:p w:rsidR="00C943B5" w:rsidRPr="00576020" w:rsidRDefault="00C943B5" w:rsidP="00C943B5">
      <w:pPr>
        <w:ind w:left="840" w:firstLine="420"/>
        <w:rPr>
          <w:rFonts w:ascii="黑体" w:eastAsia="黑体" w:hAnsi="黑体"/>
          <w:color w:val="000000"/>
          <w:szCs w:val="21"/>
        </w:rPr>
      </w:pPr>
      <w:bookmarkStart w:id="2" w:name="_Toc410932078"/>
      <w:r w:rsidRPr="00576020">
        <w:rPr>
          <w:rFonts w:ascii="黑体" w:eastAsia="黑体" w:hAnsi="黑体" w:hint="eastAsia"/>
          <w:color w:val="000000"/>
          <w:szCs w:val="21"/>
        </w:rPr>
        <w:t>采用</w:t>
      </w:r>
      <w:r>
        <w:rPr>
          <w:rFonts w:ascii="黑体" w:eastAsia="黑体" w:hAnsi="黑体" w:hint="eastAsia"/>
          <w:color w:val="000000"/>
          <w:szCs w:val="21"/>
        </w:rPr>
        <w:t>0x55</w:t>
      </w:r>
      <w:r w:rsidRPr="00576020">
        <w:rPr>
          <w:rFonts w:ascii="黑体" w:eastAsia="黑体" w:hAnsi="黑体" w:hint="eastAsia"/>
          <w:color w:val="000000"/>
          <w:szCs w:val="21"/>
        </w:rPr>
        <w:t xml:space="preserve"> 表示， 若校验码、 消息头以及消息体中出现</w:t>
      </w:r>
      <w:r>
        <w:rPr>
          <w:rFonts w:ascii="黑体" w:eastAsia="黑体" w:hAnsi="黑体" w:hint="eastAsia"/>
          <w:color w:val="000000"/>
          <w:szCs w:val="21"/>
        </w:rPr>
        <w:t>0x55</w:t>
      </w:r>
      <w:r w:rsidRPr="00576020">
        <w:rPr>
          <w:rFonts w:ascii="黑体" w:eastAsia="黑体" w:hAnsi="黑体" w:hint="eastAsia"/>
          <w:color w:val="000000"/>
          <w:szCs w:val="21"/>
        </w:rPr>
        <w:t>， 则要进行转义处理， 转义规则定义如下：</w:t>
      </w:r>
      <w:bookmarkEnd w:id="2"/>
    </w:p>
    <w:p w:rsidR="00C943B5" w:rsidRPr="00576020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  <w:bookmarkStart w:id="3" w:name="_Toc410932079"/>
      <w:r>
        <w:rPr>
          <w:rFonts w:ascii="黑体" w:eastAsia="黑体" w:hAnsi="黑体" w:hint="eastAsia"/>
          <w:color w:val="000000"/>
          <w:szCs w:val="21"/>
        </w:rPr>
        <w:t>0x55</w:t>
      </w:r>
      <w:r w:rsidRPr="00576020">
        <w:rPr>
          <w:rFonts w:ascii="黑体" w:eastAsia="黑体" w:hAnsi="黑体" w:hint="eastAsia"/>
          <w:color w:val="000000"/>
          <w:szCs w:val="21"/>
        </w:rPr>
        <w:t>&lt;————</w:t>
      </w:r>
      <w:r>
        <w:rPr>
          <w:rFonts w:ascii="黑体" w:eastAsia="黑体" w:hAnsi="黑体" w:hint="eastAsia"/>
          <w:color w:val="000000"/>
          <w:szCs w:val="21"/>
        </w:rPr>
        <w:t>&gt; 0x56</w:t>
      </w:r>
      <w:r w:rsidRPr="00576020">
        <w:rPr>
          <w:rFonts w:ascii="黑体" w:eastAsia="黑体" w:hAnsi="黑体" w:hint="eastAsia"/>
          <w:color w:val="000000"/>
          <w:szCs w:val="21"/>
        </w:rPr>
        <w:t>后紧跟一个</w:t>
      </w:r>
      <w:bookmarkEnd w:id="3"/>
      <w:r>
        <w:rPr>
          <w:rFonts w:ascii="黑体" w:eastAsia="黑体" w:hAnsi="黑体" w:hint="eastAsia"/>
          <w:color w:val="000000"/>
          <w:szCs w:val="21"/>
        </w:rPr>
        <w:t>0x02</w:t>
      </w:r>
      <w:r w:rsidRPr="00576020">
        <w:rPr>
          <w:rFonts w:ascii="黑体" w:eastAsia="黑体" w:hAnsi="黑体" w:hint="eastAsia"/>
          <w:color w:val="000000"/>
          <w:szCs w:val="21"/>
        </w:rPr>
        <w:t>。</w:t>
      </w:r>
    </w:p>
    <w:p w:rsidR="00C943B5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  <w:bookmarkStart w:id="4" w:name="_Toc410932080"/>
      <w:r>
        <w:rPr>
          <w:rFonts w:ascii="黑体" w:eastAsia="黑体" w:hAnsi="黑体" w:hint="eastAsia"/>
          <w:color w:val="000000"/>
          <w:szCs w:val="21"/>
        </w:rPr>
        <w:t>0x56</w:t>
      </w:r>
      <w:r w:rsidRPr="00576020">
        <w:rPr>
          <w:rFonts w:ascii="黑体" w:eastAsia="黑体" w:hAnsi="黑体" w:hint="eastAsia"/>
          <w:color w:val="000000"/>
          <w:szCs w:val="21"/>
        </w:rPr>
        <w:t>&lt;————</w:t>
      </w:r>
      <w:r>
        <w:rPr>
          <w:rFonts w:ascii="黑体" w:eastAsia="黑体" w:hAnsi="黑体" w:hint="eastAsia"/>
          <w:color w:val="000000"/>
          <w:szCs w:val="21"/>
        </w:rPr>
        <w:t>&gt; 0x56</w:t>
      </w:r>
      <w:r w:rsidRPr="00576020">
        <w:rPr>
          <w:rFonts w:ascii="黑体" w:eastAsia="黑体" w:hAnsi="黑体" w:hint="eastAsia"/>
          <w:color w:val="000000"/>
          <w:szCs w:val="21"/>
        </w:rPr>
        <w:t>后紧跟一个0x01。</w:t>
      </w:r>
    </w:p>
    <w:p w:rsidR="00C943B5" w:rsidRPr="00576020" w:rsidRDefault="00C943B5" w:rsidP="00C943B5">
      <w:pPr>
        <w:ind w:left="420" w:firstLine="420"/>
        <w:rPr>
          <w:rFonts w:ascii="黑体" w:eastAsia="黑体" w:hAnsi="黑体"/>
          <w:color w:val="000000"/>
          <w:szCs w:val="21"/>
        </w:rPr>
      </w:pPr>
      <w:r w:rsidRPr="00576020">
        <w:rPr>
          <w:rFonts w:ascii="黑体" w:eastAsia="黑体" w:hAnsi="黑体" w:hint="eastAsia"/>
          <w:color w:val="000000"/>
          <w:szCs w:val="21"/>
        </w:rPr>
        <w:t>转义处理过程如下：</w:t>
      </w:r>
      <w:bookmarkEnd w:id="4"/>
    </w:p>
    <w:p w:rsidR="00C943B5" w:rsidRPr="00576020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  <w:bookmarkStart w:id="5" w:name="_Toc410932081"/>
      <w:r w:rsidRPr="00576020">
        <w:rPr>
          <w:rFonts w:ascii="黑体" w:eastAsia="黑体" w:hAnsi="黑体" w:hint="eastAsia"/>
          <w:color w:val="000000"/>
          <w:szCs w:val="21"/>
        </w:rPr>
        <w:t>发送消息时：消息封装——&gt;计算并填充校验码——&gt;转义；</w:t>
      </w:r>
      <w:bookmarkEnd w:id="5"/>
    </w:p>
    <w:p w:rsidR="00C943B5" w:rsidRPr="00576020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  <w:bookmarkStart w:id="6" w:name="_Toc410932082"/>
      <w:r w:rsidRPr="00576020">
        <w:rPr>
          <w:rFonts w:ascii="黑体" w:eastAsia="黑体" w:hAnsi="黑体" w:hint="eastAsia"/>
          <w:color w:val="000000"/>
          <w:szCs w:val="21"/>
        </w:rPr>
        <w:t>接收消息时：转义还原——&gt;验证校验码——&gt;解析消息。</w:t>
      </w:r>
      <w:bookmarkEnd w:id="6"/>
    </w:p>
    <w:p w:rsidR="00C943B5" w:rsidRPr="00576020" w:rsidRDefault="00C943B5" w:rsidP="00C943B5">
      <w:pPr>
        <w:ind w:left="420" w:firstLine="420"/>
        <w:rPr>
          <w:rFonts w:ascii="黑体" w:eastAsia="黑体" w:hAnsi="黑体"/>
          <w:color w:val="000000"/>
          <w:szCs w:val="21"/>
        </w:rPr>
      </w:pPr>
      <w:bookmarkStart w:id="7" w:name="_Toc410932083"/>
      <w:r w:rsidRPr="00576020">
        <w:rPr>
          <w:rFonts w:ascii="黑体" w:eastAsia="黑体" w:hAnsi="黑体" w:hint="eastAsia"/>
          <w:color w:val="000000"/>
          <w:szCs w:val="21"/>
        </w:rPr>
        <w:t>示例：</w:t>
      </w:r>
      <w:bookmarkEnd w:id="7"/>
    </w:p>
    <w:p w:rsidR="00C943B5" w:rsidRPr="00576020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  <w:bookmarkStart w:id="8" w:name="_Toc410932084"/>
      <w:r w:rsidRPr="00576020">
        <w:rPr>
          <w:rFonts w:ascii="黑体" w:eastAsia="黑体" w:hAnsi="黑体" w:hint="eastAsia"/>
          <w:color w:val="000000"/>
          <w:szCs w:val="21"/>
        </w:rPr>
        <w:t>发送一包内容为 ：</w:t>
      </w:r>
      <w:r>
        <w:rPr>
          <w:rFonts w:ascii="黑体" w:eastAsia="黑体" w:hAnsi="黑体" w:hint="eastAsia"/>
          <w:color w:val="000000"/>
          <w:szCs w:val="21"/>
        </w:rPr>
        <w:t>0x30 0x55 0x08 0x56 0x72</w:t>
      </w:r>
      <w:r w:rsidRPr="00576020">
        <w:rPr>
          <w:rFonts w:ascii="黑体" w:eastAsia="黑体" w:hAnsi="黑体" w:hint="eastAsia"/>
          <w:color w:val="000000"/>
          <w:szCs w:val="21"/>
        </w:rPr>
        <w:t xml:space="preserve"> 的数据包，</w:t>
      </w:r>
      <w:bookmarkEnd w:id="8"/>
    </w:p>
    <w:p w:rsidR="00C943B5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  <w:bookmarkStart w:id="9" w:name="_Toc410932085"/>
      <w:r w:rsidRPr="00576020">
        <w:rPr>
          <w:rFonts w:ascii="黑体" w:eastAsia="黑体" w:hAnsi="黑体" w:hint="eastAsia"/>
          <w:color w:val="000000"/>
          <w:szCs w:val="21"/>
        </w:rPr>
        <w:t>则经过封装如下：</w:t>
      </w:r>
      <w:bookmarkStart w:id="10" w:name="OLE_LINK3"/>
      <w:bookmarkStart w:id="11" w:name="OLE_LINK4"/>
      <w:bookmarkStart w:id="12" w:name="OLE_LINK5"/>
      <w:r>
        <w:rPr>
          <w:rFonts w:ascii="黑体" w:eastAsia="黑体" w:hAnsi="黑体" w:hint="eastAsia"/>
          <w:color w:val="000000"/>
          <w:szCs w:val="21"/>
        </w:rPr>
        <w:t>0x55 0x30 0x56 0x02 0x08 0x56 0x01 0x72</w:t>
      </w:r>
      <w:r w:rsidRPr="00576020">
        <w:rPr>
          <w:rFonts w:ascii="黑体" w:eastAsia="黑体" w:hAnsi="黑体" w:hint="eastAsia"/>
          <w:color w:val="000000"/>
          <w:szCs w:val="21"/>
        </w:rPr>
        <w:t xml:space="preserve"> 0x</w:t>
      </w:r>
      <w:bookmarkEnd w:id="9"/>
      <w:r>
        <w:rPr>
          <w:rFonts w:ascii="黑体" w:eastAsia="黑体" w:hAnsi="黑体" w:hint="eastAsia"/>
          <w:color w:val="000000"/>
          <w:szCs w:val="21"/>
        </w:rPr>
        <w:t>55</w:t>
      </w:r>
      <w:bookmarkEnd w:id="10"/>
      <w:bookmarkEnd w:id="11"/>
      <w:bookmarkEnd w:id="12"/>
    </w:p>
    <w:p w:rsidR="00C943B5" w:rsidRPr="00576020" w:rsidRDefault="00C943B5" w:rsidP="00C943B5">
      <w:pPr>
        <w:ind w:leftChars="400" w:left="840" w:firstLine="420"/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0"/>
          <w:numId w:val="2"/>
        </w:num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消息头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E03DDE" w:rsidTr="00CA534B">
        <w:tc>
          <w:tcPr>
            <w:tcW w:w="1395" w:type="dxa"/>
          </w:tcPr>
          <w:p w:rsidR="00C943B5" w:rsidRPr="00E03DD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E03DD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E03DD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E03DD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RPr="00E03DDE" w:rsidTr="00CA534B">
        <w:tc>
          <w:tcPr>
            <w:tcW w:w="1395" w:type="dxa"/>
          </w:tcPr>
          <w:p w:rsidR="00C943B5" w:rsidRPr="00E03DD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Pr="00E03DD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消息ID</w:t>
            </w:r>
          </w:p>
        </w:tc>
        <w:tc>
          <w:tcPr>
            <w:tcW w:w="1418" w:type="dxa"/>
          </w:tcPr>
          <w:p w:rsidR="00C943B5" w:rsidRPr="00E03DD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E03DDE" w:rsidRDefault="00C943B5" w:rsidP="00CA534B">
            <w:pPr>
              <w:jc w:val="left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详见后续描述。</w:t>
            </w:r>
          </w:p>
        </w:tc>
      </w:tr>
      <w:tr w:rsidR="00C943B5" w:rsidRPr="00E03DDE" w:rsidTr="00CA534B">
        <w:tc>
          <w:tcPr>
            <w:tcW w:w="1395" w:type="dxa"/>
          </w:tcPr>
          <w:p w:rsidR="00C943B5" w:rsidRPr="00E03DD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1842" w:type="dxa"/>
          </w:tcPr>
          <w:p w:rsidR="00C943B5" w:rsidRPr="00E03DD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消息属性</w:t>
            </w:r>
          </w:p>
        </w:tc>
        <w:tc>
          <w:tcPr>
            <w:tcW w:w="1418" w:type="dxa"/>
          </w:tcPr>
          <w:p w:rsidR="00C943B5" w:rsidRPr="00E03DD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E03DDE" w:rsidRDefault="00C943B5" w:rsidP="00CA534B">
            <w:pPr>
              <w:jc w:val="left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E03DD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消息体长度</w:t>
            </w: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。</w:t>
            </w:r>
          </w:p>
        </w:tc>
      </w:tr>
    </w:tbl>
    <w:p w:rsidR="00C943B5" w:rsidRDefault="00C943B5" w:rsidP="00C943B5">
      <w:pPr>
        <w:ind w:left="840"/>
        <w:rPr>
          <w:rFonts w:ascii="黑体" w:eastAsia="黑体" w:hAnsi="黑体"/>
          <w:szCs w:val="21"/>
        </w:rPr>
      </w:pPr>
    </w:p>
    <w:p w:rsidR="00C943B5" w:rsidRDefault="00C943B5" w:rsidP="00C943B5">
      <w:pPr>
        <w:numPr>
          <w:ilvl w:val="0"/>
          <w:numId w:val="2"/>
        </w:num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消息体</w:t>
      </w:r>
    </w:p>
    <w:p w:rsidR="00C943B5" w:rsidRDefault="00C943B5" w:rsidP="00C943B5">
      <w:pPr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详见各消息定义。</w:t>
      </w:r>
    </w:p>
    <w:p w:rsidR="00C943B5" w:rsidRDefault="00C943B5" w:rsidP="00C943B5">
      <w:pPr>
        <w:ind w:left="840"/>
        <w:rPr>
          <w:rFonts w:ascii="黑体" w:eastAsia="黑体" w:hAnsi="黑体"/>
          <w:szCs w:val="21"/>
        </w:rPr>
      </w:pPr>
    </w:p>
    <w:p w:rsidR="00C943B5" w:rsidRDefault="00C943B5" w:rsidP="00C943B5">
      <w:pPr>
        <w:numPr>
          <w:ilvl w:val="0"/>
          <w:numId w:val="2"/>
        </w:numPr>
        <w:rPr>
          <w:rFonts w:ascii="黑体" w:eastAsia="黑体" w:hAnsi="黑体"/>
          <w:szCs w:val="21"/>
        </w:rPr>
      </w:pPr>
      <w:r w:rsidRPr="00ED03F0">
        <w:rPr>
          <w:rFonts w:ascii="黑体" w:eastAsia="黑体" w:hAnsi="黑体" w:hint="eastAsia"/>
          <w:szCs w:val="21"/>
        </w:rPr>
        <w:t>校验位</w:t>
      </w:r>
    </w:p>
    <w:p w:rsidR="00C943B5" w:rsidRPr="00ED03F0" w:rsidRDefault="00C943B5" w:rsidP="00C943B5">
      <w:pPr>
        <w:ind w:left="840"/>
        <w:rPr>
          <w:rFonts w:ascii="黑体" w:eastAsia="黑体" w:hAnsi="黑体"/>
          <w:szCs w:val="21"/>
        </w:rPr>
      </w:pPr>
      <w:r w:rsidRPr="003E2F98">
        <w:rPr>
          <w:rFonts w:ascii="黑体" w:eastAsia="黑体" w:hAnsi="黑体" w:hint="eastAsia"/>
          <w:szCs w:val="21"/>
        </w:rPr>
        <w:t>校验码指从消息头开始，同后一字节异或，直到校验码前一个字节，占用一个字节。</w:t>
      </w:r>
    </w:p>
    <w:p w:rsidR="00C943B5" w:rsidRPr="002E6E60" w:rsidRDefault="00C943B5" w:rsidP="00C943B5">
      <w:pPr>
        <w:ind w:left="420"/>
        <w:rPr>
          <w:rFonts w:ascii="黑体" w:eastAsia="黑体" w:hAnsi="黑体"/>
          <w:bCs/>
          <w:color w:val="000000"/>
          <w:szCs w:val="21"/>
        </w:rPr>
      </w:pPr>
    </w:p>
    <w:p w:rsidR="00C943B5" w:rsidRDefault="00C943B5" w:rsidP="00C943B5">
      <w:pPr>
        <w:numPr>
          <w:ilvl w:val="0"/>
          <w:numId w:val="3"/>
        </w:numPr>
        <w:outlineLvl w:val="0"/>
        <w:rPr>
          <w:rFonts w:ascii="黑体" w:eastAsia="黑体" w:hAnsi="黑体"/>
          <w:b/>
          <w:bCs/>
          <w:iCs/>
          <w:color w:val="000000"/>
          <w:szCs w:val="21"/>
        </w:rPr>
      </w:pPr>
      <w:bookmarkStart w:id="13" w:name="_Toc420161140"/>
      <w:r w:rsidRPr="003E2F98">
        <w:rPr>
          <w:rFonts w:ascii="黑体" w:eastAsia="黑体" w:hAnsi="黑体" w:hint="eastAsia"/>
          <w:b/>
          <w:bCs/>
          <w:iCs/>
          <w:color w:val="000000"/>
          <w:szCs w:val="21"/>
        </w:rPr>
        <w:t>消息处理</w:t>
      </w:r>
      <w:bookmarkEnd w:id="13"/>
    </w:p>
    <w:p w:rsidR="00C943B5" w:rsidRPr="00FE3173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14" w:name="_Toc420161141"/>
      <w:r>
        <w:rPr>
          <w:rFonts w:ascii="黑体" w:eastAsia="黑体" w:hAnsi="黑体" w:hint="eastAsia"/>
          <w:b/>
          <w:color w:val="000000"/>
          <w:szCs w:val="21"/>
        </w:rPr>
        <w:t>E009</w:t>
      </w:r>
      <w:r w:rsidRPr="00FE3173">
        <w:rPr>
          <w:rFonts w:ascii="黑体" w:eastAsia="黑体" w:hAnsi="黑体" w:hint="eastAsia"/>
          <w:b/>
          <w:color w:val="000000"/>
          <w:szCs w:val="21"/>
        </w:rPr>
        <w:t>主发的消息</w:t>
      </w:r>
      <w:bookmarkEnd w:id="14"/>
    </w:p>
    <w:p w:rsidR="00C943B5" w:rsidRDefault="00C943B5" w:rsidP="00C943B5">
      <w:pPr>
        <w:ind w:left="992" w:firstLine="420"/>
        <w:rPr>
          <w:rFonts w:ascii="黑体" w:eastAsia="黑体" w:hAnsi="黑体"/>
          <w:szCs w:val="21"/>
        </w:rPr>
      </w:pPr>
      <w:r w:rsidRPr="00BE350D">
        <w:rPr>
          <w:rFonts w:ascii="黑体" w:eastAsia="黑体" w:hAnsi="黑体" w:hint="eastAsia"/>
          <w:szCs w:val="21"/>
        </w:rPr>
        <w:t>所有</w:t>
      </w:r>
      <w:r w:rsidRPr="00BD6DEA">
        <w:rPr>
          <w:rFonts w:ascii="黑体" w:eastAsia="黑体" w:hAnsi="黑体" w:hint="eastAsia"/>
          <w:szCs w:val="21"/>
        </w:rPr>
        <w:t>E009</w:t>
      </w:r>
      <w:r w:rsidRPr="00BE350D">
        <w:rPr>
          <w:rFonts w:ascii="黑体" w:eastAsia="黑体" w:hAnsi="黑体" w:hint="eastAsia"/>
          <w:szCs w:val="21"/>
        </w:rPr>
        <w:t>主发的消息均要求</w:t>
      </w:r>
      <w:r>
        <w:rPr>
          <w:rFonts w:ascii="黑体" w:eastAsia="黑体" w:hAnsi="黑体" w:hint="eastAsia"/>
          <w:szCs w:val="21"/>
        </w:rPr>
        <w:t>蓝牙</w:t>
      </w:r>
      <w:r w:rsidRPr="00BE350D">
        <w:rPr>
          <w:rFonts w:ascii="黑体" w:eastAsia="黑体" w:hAnsi="黑体" w:hint="eastAsia"/>
          <w:szCs w:val="21"/>
        </w:rPr>
        <w:t>应答， 应答分为通用应答和专门应答， 由各具体功能协议决定。 发送方等待应答超时后， 应对消息进行重发</w:t>
      </w:r>
      <w:r>
        <w:rPr>
          <w:rFonts w:ascii="黑体" w:eastAsia="黑体" w:hAnsi="黑体" w:hint="eastAsia"/>
          <w:szCs w:val="21"/>
        </w:rPr>
        <w:t>N</w:t>
      </w:r>
      <w:r w:rsidRPr="00BE350D">
        <w:rPr>
          <w:rFonts w:ascii="黑体" w:eastAsia="黑体" w:hAnsi="黑体" w:hint="eastAsia"/>
          <w:szCs w:val="21"/>
        </w:rPr>
        <w:t>次。</w:t>
      </w:r>
    </w:p>
    <w:p w:rsidR="00C943B5" w:rsidRPr="00BE350D" w:rsidRDefault="00C943B5" w:rsidP="00C943B5">
      <w:pPr>
        <w:ind w:left="992" w:firstLine="420"/>
        <w:rPr>
          <w:rFonts w:ascii="黑体" w:eastAsia="黑体" w:hAnsi="黑体"/>
          <w:szCs w:val="21"/>
        </w:rPr>
      </w:pPr>
    </w:p>
    <w:p w:rsidR="00C943B5" w:rsidRPr="00FE3173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15" w:name="_Toc420161142"/>
      <w:r>
        <w:rPr>
          <w:rFonts w:ascii="黑体" w:eastAsia="黑体" w:hAnsi="黑体" w:hint="eastAsia"/>
          <w:b/>
          <w:color w:val="000000"/>
          <w:szCs w:val="21"/>
        </w:rPr>
        <w:t>蓝牙</w:t>
      </w:r>
      <w:r w:rsidRPr="00FE3173">
        <w:rPr>
          <w:rFonts w:ascii="黑体" w:eastAsia="黑体" w:hAnsi="黑体" w:hint="eastAsia"/>
          <w:b/>
          <w:color w:val="000000"/>
          <w:szCs w:val="21"/>
        </w:rPr>
        <w:t>主发的消息</w:t>
      </w:r>
      <w:bookmarkEnd w:id="15"/>
    </w:p>
    <w:p w:rsidR="00C943B5" w:rsidRDefault="00C943B5" w:rsidP="00C943B5">
      <w:pPr>
        <w:ind w:left="992" w:firstLine="420"/>
        <w:rPr>
          <w:rFonts w:ascii="黑体" w:eastAsia="黑体" w:hAnsi="黑体"/>
          <w:szCs w:val="21"/>
        </w:rPr>
      </w:pPr>
      <w:r w:rsidRPr="00BE350D">
        <w:rPr>
          <w:rFonts w:ascii="黑体" w:eastAsia="黑体" w:hAnsi="黑体" w:hint="eastAsia"/>
          <w:szCs w:val="21"/>
        </w:rPr>
        <w:t>所有</w:t>
      </w:r>
      <w:r>
        <w:rPr>
          <w:rFonts w:ascii="黑体" w:eastAsia="黑体" w:hAnsi="黑体" w:hint="eastAsia"/>
          <w:szCs w:val="21"/>
        </w:rPr>
        <w:t>蓝牙</w:t>
      </w:r>
      <w:r w:rsidRPr="00BE350D">
        <w:rPr>
          <w:rFonts w:ascii="黑体" w:eastAsia="黑体" w:hAnsi="黑体" w:hint="eastAsia"/>
          <w:szCs w:val="21"/>
        </w:rPr>
        <w:t>主发的消息均要求</w:t>
      </w:r>
      <w:r>
        <w:rPr>
          <w:rFonts w:ascii="黑体" w:eastAsia="黑体" w:hAnsi="黑体" w:hint="eastAsia"/>
          <w:szCs w:val="21"/>
        </w:rPr>
        <w:t>E009</w:t>
      </w:r>
      <w:r w:rsidRPr="00BE350D">
        <w:rPr>
          <w:rFonts w:ascii="黑体" w:eastAsia="黑体" w:hAnsi="黑体" w:hint="eastAsia"/>
          <w:szCs w:val="21"/>
        </w:rPr>
        <w:t>应答，应答分为通用应答和专门应答， 由各具体功能协议决定。 发送方等待应答超时后， 应对消息进行重发</w:t>
      </w:r>
      <w:r>
        <w:rPr>
          <w:rFonts w:ascii="黑体" w:eastAsia="黑体" w:hAnsi="黑体" w:hint="eastAsia"/>
          <w:szCs w:val="21"/>
        </w:rPr>
        <w:t>N</w:t>
      </w:r>
      <w:r w:rsidRPr="00BE350D">
        <w:rPr>
          <w:rFonts w:ascii="黑体" w:eastAsia="黑体" w:hAnsi="黑体" w:hint="eastAsia"/>
          <w:szCs w:val="21"/>
        </w:rPr>
        <w:t>次。</w:t>
      </w:r>
    </w:p>
    <w:p w:rsidR="00C943B5" w:rsidRDefault="00C943B5" w:rsidP="00C943B5">
      <w:pPr>
        <w:ind w:left="992" w:firstLine="420"/>
        <w:rPr>
          <w:rFonts w:ascii="黑体" w:eastAsia="黑体" w:hAnsi="黑体"/>
          <w:szCs w:val="21"/>
        </w:rPr>
      </w:pPr>
    </w:p>
    <w:p w:rsidR="00C943B5" w:rsidRDefault="00C943B5" w:rsidP="00C943B5">
      <w:pPr>
        <w:ind w:left="992" w:firstLine="420"/>
        <w:rPr>
          <w:rFonts w:ascii="黑体" w:eastAsia="黑体" w:hAnsi="黑体"/>
          <w:szCs w:val="21"/>
        </w:rPr>
      </w:pPr>
    </w:p>
    <w:p w:rsidR="00C943B5" w:rsidRDefault="00C943B5" w:rsidP="00C943B5">
      <w:pPr>
        <w:ind w:left="992" w:firstLine="420"/>
        <w:rPr>
          <w:rFonts w:ascii="黑体" w:eastAsia="黑体" w:hAnsi="黑体"/>
          <w:szCs w:val="21"/>
        </w:rPr>
      </w:pPr>
    </w:p>
    <w:p w:rsidR="00C943B5" w:rsidRPr="00AD0BD9" w:rsidRDefault="00C943B5" w:rsidP="00C943B5">
      <w:pPr>
        <w:ind w:left="992" w:firstLine="420"/>
        <w:rPr>
          <w:rFonts w:ascii="黑体" w:eastAsia="黑体" w:hAnsi="黑体"/>
          <w:szCs w:val="21"/>
        </w:rPr>
      </w:pPr>
    </w:p>
    <w:p w:rsidR="00C943B5" w:rsidRPr="004A4778" w:rsidRDefault="00C943B5" w:rsidP="00C943B5">
      <w:pPr>
        <w:numPr>
          <w:ilvl w:val="0"/>
          <w:numId w:val="3"/>
        </w:numPr>
        <w:outlineLvl w:val="0"/>
        <w:rPr>
          <w:rFonts w:ascii="黑体" w:eastAsia="黑体" w:hAnsi="黑体"/>
          <w:b/>
          <w:color w:val="000000"/>
          <w:szCs w:val="21"/>
        </w:rPr>
      </w:pPr>
      <w:bookmarkStart w:id="16" w:name="_Toc420161143"/>
      <w:r>
        <w:rPr>
          <w:rFonts w:ascii="黑体" w:eastAsia="黑体" w:hAnsi="黑体" w:hint="eastAsia"/>
          <w:b/>
          <w:color w:val="000000"/>
          <w:szCs w:val="21"/>
        </w:rPr>
        <w:lastRenderedPageBreak/>
        <w:t>消息通用应答格式</w:t>
      </w:r>
      <w:bookmarkEnd w:id="16"/>
    </w:p>
    <w:p w:rsidR="00C943B5" w:rsidRPr="00F15C0B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17" w:name="_Toc420161144"/>
      <w:r>
        <w:rPr>
          <w:rFonts w:ascii="黑体" w:eastAsia="黑体" w:hAnsi="黑体" w:hint="eastAsia"/>
          <w:b/>
          <w:color w:val="000000"/>
          <w:szCs w:val="21"/>
        </w:rPr>
        <w:t>蓝牙</w:t>
      </w:r>
      <w:r w:rsidRPr="00F15C0B">
        <w:rPr>
          <w:rFonts w:ascii="黑体" w:eastAsia="黑体" w:hAnsi="黑体" w:hint="eastAsia"/>
          <w:b/>
          <w:color w:val="000000"/>
          <w:szCs w:val="21"/>
        </w:rPr>
        <w:t>通用应答</w:t>
      </w:r>
      <w:bookmarkEnd w:id="17"/>
    </w:p>
    <w:p w:rsidR="00C943B5" w:rsidRDefault="00C943B5" w:rsidP="00C943B5">
      <w:pPr>
        <w:pStyle w:val="a7"/>
        <w:ind w:left="992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消息ID：</w:t>
      </w:r>
      <w:bookmarkStart w:id="18" w:name="OLE_LINK1"/>
      <w:bookmarkStart w:id="19" w:name="OLE_LINK2"/>
      <w:r>
        <w:rPr>
          <w:rFonts w:ascii="黑体" w:eastAsia="黑体" w:hAnsi="黑体" w:hint="eastAsia"/>
          <w:color w:val="000000"/>
          <w:szCs w:val="21"/>
        </w:rPr>
        <w:t>0x01</w:t>
      </w:r>
      <w:bookmarkEnd w:id="18"/>
      <w:bookmarkEnd w:id="19"/>
      <w:r>
        <w:rPr>
          <w:rFonts w:ascii="黑体" w:eastAsia="黑体" w:hAnsi="黑体" w:hint="eastAsia"/>
          <w:color w:val="000000"/>
          <w:szCs w:val="21"/>
        </w:rPr>
        <w:t>，消息体如下定义：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775F6E" w:rsidTr="00CA534B">
        <w:tc>
          <w:tcPr>
            <w:tcW w:w="1395" w:type="dxa"/>
          </w:tcPr>
          <w:p w:rsidR="00C943B5" w:rsidRPr="00775F6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775F6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775F6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775F6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RPr="00775F6E" w:rsidTr="00CA534B">
        <w:tc>
          <w:tcPr>
            <w:tcW w:w="1395" w:type="dxa"/>
          </w:tcPr>
          <w:p w:rsidR="00C943B5" w:rsidRPr="00775F6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Pr="00775F6E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应答</w:t>
            </w: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消息的</w:t>
            </w: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ID</w:t>
            </w:r>
          </w:p>
        </w:tc>
        <w:tc>
          <w:tcPr>
            <w:tcW w:w="1418" w:type="dxa"/>
          </w:tcPr>
          <w:p w:rsidR="00C943B5" w:rsidRPr="00775F6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775F6E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对应E009</w:t>
            </w: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消息的ID</w:t>
            </w:r>
          </w:p>
        </w:tc>
      </w:tr>
      <w:tr w:rsidR="00C943B5" w:rsidRPr="00775F6E" w:rsidTr="00CA534B">
        <w:tc>
          <w:tcPr>
            <w:tcW w:w="1395" w:type="dxa"/>
          </w:tcPr>
          <w:p w:rsidR="00C943B5" w:rsidRPr="00775F6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1842" w:type="dxa"/>
          </w:tcPr>
          <w:p w:rsidR="00C943B5" w:rsidRPr="00775F6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结果</w:t>
            </w:r>
          </w:p>
        </w:tc>
        <w:tc>
          <w:tcPr>
            <w:tcW w:w="1418" w:type="dxa"/>
          </w:tcPr>
          <w:p w:rsidR="00C943B5" w:rsidRPr="00775F6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775F6E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0：成功/确认； 1：失败； 2：消息有误； 3：不支持</w:t>
            </w: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；</w:t>
            </w:r>
          </w:p>
        </w:tc>
      </w:tr>
    </w:tbl>
    <w:p w:rsidR="00C943B5" w:rsidRPr="00775F6E" w:rsidRDefault="00C943B5" w:rsidP="00C943B5">
      <w:pPr>
        <w:ind w:firstLine="420"/>
        <w:rPr>
          <w:rFonts w:ascii="黑体" w:eastAsia="黑体" w:hAnsi="黑体"/>
          <w:color w:val="000000"/>
          <w:szCs w:val="21"/>
        </w:rPr>
      </w:pPr>
    </w:p>
    <w:p w:rsidR="00C943B5" w:rsidRPr="00F15C0B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0" w:name="_Toc420161145"/>
      <w:r>
        <w:rPr>
          <w:rFonts w:ascii="黑体" w:eastAsia="黑体" w:hAnsi="黑体" w:hint="eastAsia"/>
          <w:b/>
          <w:color w:val="000000"/>
          <w:szCs w:val="21"/>
        </w:rPr>
        <w:t>E009</w:t>
      </w:r>
      <w:r w:rsidRPr="00F15C0B">
        <w:rPr>
          <w:rFonts w:ascii="黑体" w:eastAsia="黑体" w:hAnsi="黑体" w:hint="eastAsia"/>
          <w:b/>
          <w:color w:val="000000"/>
          <w:szCs w:val="21"/>
        </w:rPr>
        <w:t>通用应答</w:t>
      </w:r>
      <w:bookmarkEnd w:id="20"/>
    </w:p>
    <w:p w:rsidR="00C943B5" w:rsidRDefault="00C943B5" w:rsidP="00C943B5">
      <w:pPr>
        <w:pStyle w:val="a7"/>
        <w:ind w:left="992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消息ID：0x81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2B608E" w:rsidTr="00CA534B">
        <w:tc>
          <w:tcPr>
            <w:tcW w:w="1395" w:type="dxa"/>
          </w:tcPr>
          <w:p w:rsidR="00C943B5" w:rsidRPr="002B608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2B608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2B608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2B608E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RPr="002B608E" w:rsidTr="00CA534B">
        <w:tc>
          <w:tcPr>
            <w:tcW w:w="1395" w:type="dxa"/>
          </w:tcPr>
          <w:p w:rsidR="00C943B5" w:rsidRPr="002B608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Pr="002B608E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应答</w:t>
            </w: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消息的</w:t>
            </w:r>
            <w:r w:rsidRPr="00775F6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ID</w:t>
            </w:r>
          </w:p>
        </w:tc>
        <w:tc>
          <w:tcPr>
            <w:tcW w:w="1418" w:type="dxa"/>
          </w:tcPr>
          <w:p w:rsidR="00C943B5" w:rsidRPr="002B608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2B608E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对应蓝牙</w:t>
            </w:r>
            <w:r w:rsidRPr="002B608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消息的ID</w:t>
            </w:r>
          </w:p>
        </w:tc>
      </w:tr>
      <w:tr w:rsidR="00C943B5" w:rsidRPr="002B608E" w:rsidTr="00CA534B">
        <w:tc>
          <w:tcPr>
            <w:tcW w:w="1395" w:type="dxa"/>
          </w:tcPr>
          <w:p w:rsidR="00C943B5" w:rsidRPr="002B608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1842" w:type="dxa"/>
          </w:tcPr>
          <w:p w:rsidR="00C943B5" w:rsidRPr="002B608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结果</w:t>
            </w:r>
          </w:p>
        </w:tc>
        <w:tc>
          <w:tcPr>
            <w:tcW w:w="1418" w:type="dxa"/>
          </w:tcPr>
          <w:p w:rsidR="00C943B5" w:rsidRPr="002B608E" w:rsidRDefault="00C943B5" w:rsidP="00CA534B">
            <w:pPr>
              <w:ind w:firstLine="420"/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2B608E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 w:rsidRPr="002B608E"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0：成功/确认； 1：失败； 2：消息有误； 3：不支持；</w:t>
            </w:r>
          </w:p>
        </w:tc>
      </w:tr>
    </w:tbl>
    <w:p w:rsidR="00C943B5" w:rsidRDefault="00C943B5" w:rsidP="00C943B5">
      <w:pPr>
        <w:ind w:left="425"/>
        <w:outlineLvl w:val="1"/>
        <w:rPr>
          <w:rFonts w:ascii="黑体" w:eastAsia="黑体" w:hAnsi="黑体"/>
          <w:b/>
          <w:color w:val="000000"/>
          <w:szCs w:val="21"/>
        </w:rPr>
      </w:pPr>
    </w:p>
    <w:p w:rsidR="00C943B5" w:rsidRPr="005A0875" w:rsidRDefault="00C943B5" w:rsidP="00C943B5">
      <w:pPr>
        <w:numPr>
          <w:ilvl w:val="0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1" w:name="_Toc420161146"/>
      <w:r>
        <w:rPr>
          <w:rFonts w:ascii="黑体" w:eastAsia="黑体" w:hAnsi="黑体" w:hint="eastAsia"/>
          <w:b/>
          <w:color w:val="000000"/>
          <w:szCs w:val="21"/>
        </w:rPr>
        <w:t>E009主发的消息</w:t>
      </w:r>
      <w:bookmarkEnd w:id="21"/>
    </w:p>
    <w:p w:rsidR="00C943B5" w:rsidRPr="001D268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2" w:name="_Toc420161147"/>
      <w:r>
        <w:rPr>
          <w:rFonts w:ascii="黑体" w:eastAsia="黑体" w:hAnsi="黑体" w:hint="eastAsia"/>
          <w:b/>
          <w:color w:val="000000"/>
          <w:szCs w:val="21"/>
        </w:rPr>
        <w:t>E009</w:t>
      </w:r>
      <w:r w:rsidRPr="001D2688">
        <w:rPr>
          <w:rFonts w:ascii="黑体" w:eastAsia="黑体" w:hAnsi="黑体" w:hint="eastAsia"/>
          <w:b/>
          <w:color w:val="000000"/>
          <w:szCs w:val="21"/>
        </w:rPr>
        <w:t>授时信息</w:t>
      </w:r>
      <w:bookmarkEnd w:id="22"/>
    </w:p>
    <w:p w:rsidR="00C943B5" w:rsidRPr="0044286A" w:rsidRDefault="00C943B5" w:rsidP="00C943B5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E97E44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ID:0x82，此消息作为E009的心跳，E009开机后第一次广播，以后30秒</w:t>
      </w:r>
      <w:r w:rsidRPr="002E2479">
        <w:rPr>
          <w:rFonts w:ascii="黑体" w:eastAsia="黑体" w:hAnsi="黑体" w:hint="eastAsia"/>
          <w:color w:val="000000"/>
          <w:szCs w:val="21"/>
        </w:rPr>
        <w:t>广播一次，应答</w:t>
      </w:r>
      <w:r>
        <w:rPr>
          <w:rFonts w:ascii="黑体" w:eastAsia="黑体" w:hAnsi="黑体" w:hint="eastAsia"/>
          <w:color w:val="000000"/>
          <w:szCs w:val="21"/>
        </w:rPr>
        <w:t>为通用应答</w:t>
      </w:r>
      <w:r w:rsidRPr="002E2479">
        <w:rPr>
          <w:rFonts w:ascii="黑体" w:eastAsia="黑体" w:hAnsi="黑体" w:hint="eastAsia"/>
          <w:color w:val="000000"/>
          <w:szCs w:val="21"/>
        </w:rPr>
        <w:t>，消息体数据格式：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时间信息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bookmarkStart w:id="23" w:name="OLE_LINK6"/>
            <w:bookmarkStart w:id="24" w:name="OLE_LINK7"/>
            <w:r>
              <w:rPr>
                <w:rFonts w:ascii="黑体" w:eastAsia="黑体" w:hAnsi="黑体" w:hint="eastAsia"/>
                <w:szCs w:val="21"/>
              </w:rPr>
              <w:t>BCD[6]</w:t>
            </w:r>
            <w:bookmarkEnd w:id="23"/>
            <w:bookmarkEnd w:id="24"/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时间：</w:t>
            </w:r>
            <w:r w:rsidRPr="0078184B">
              <w:rPr>
                <w:rFonts w:ascii="黑体" w:eastAsia="黑体" w:hAnsi="黑体" w:hint="eastAsia"/>
                <w:szCs w:val="21"/>
              </w:rPr>
              <w:t>YY-MM-DD-hh-mm-ss（ GMT+8</w:t>
            </w:r>
            <w:r>
              <w:rPr>
                <w:rFonts w:ascii="黑体" w:eastAsia="黑体" w:hAnsi="黑体" w:hint="eastAsia"/>
                <w:szCs w:val="21"/>
              </w:rPr>
              <w:t>时间</w:t>
            </w:r>
            <w:r w:rsidRPr="0078184B"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</w:tbl>
    <w:p w:rsidR="00C943B5" w:rsidRPr="00D222A4" w:rsidRDefault="00C943B5" w:rsidP="00C943B5">
      <w:pPr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5" w:name="_Toc420161148"/>
      <w:r>
        <w:rPr>
          <w:rFonts w:ascii="黑体" w:eastAsia="黑体" w:hAnsi="黑体" w:hint="eastAsia"/>
          <w:b/>
          <w:color w:val="000000"/>
          <w:szCs w:val="21"/>
        </w:rPr>
        <w:t>E009重启 蓝牙</w:t>
      </w:r>
      <w:bookmarkEnd w:id="25"/>
    </w:p>
    <w:p w:rsidR="00C943B5" w:rsidRPr="006E1286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</w:t>
      </w:r>
      <w:r w:rsidRPr="008E0961">
        <w:rPr>
          <w:rFonts w:ascii="黑体" w:eastAsia="黑体" w:hAnsi="黑体" w:hint="eastAsia"/>
          <w:color w:val="000000"/>
          <w:szCs w:val="21"/>
        </w:rPr>
        <w:t>3 ，</w:t>
      </w:r>
      <w:r>
        <w:rPr>
          <w:rFonts w:ascii="黑体" w:eastAsia="黑体" w:hAnsi="黑体" w:hint="eastAsia"/>
          <w:color w:val="000000"/>
          <w:szCs w:val="21"/>
        </w:rPr>
        <w:t>由E009主动发出重启蓝牙，无消息体，默认消息体字段为零，蓝牙收到重启命令，返回应答后，立即重新启动，启动过程中E009也需要重新启动，E009的启动由蓝牙来控制，所以E009在发出此命令后，要做好重启的准备工作，</w:t>
      </w:r>
      <w:r w:rsidRPr="008E0961">
        <w:rPr>
          <w:rFonts w:ascii="黑体" w:eastAsia="黑体" w:hAnsi="黑体" w:hint="eastAsia"/>
          <w:color w:val="000000"/>
          <w:szCs w:val="21"/>
        </w:rPr>
        <w:t>应答</w:t>
      </w:r>
      <w:r>
        <w:rPr>
          <w:rFonts w:ascii="黑体" w:eastAsia="黑体" w:hAnsi="黑体" w:hint="eastAsia"/>
          <w:color w:val="000000"/>
          <w:szCs w:val="21"/>
        </w:rPr>
        <w:t>为蓝牙通用应答。</w:t>
      </w:r>
    </w:p>
    <w:p w:rsidR="00C943B5" w:rsidRPr="008E0961" w:rsidRDefault="00C943B5" w:rsidP="00C943B5">
      <w:pPr>
        <w:ind w:left="840" w:firstLine="420"/>
        <w:rPr>
          <w:rFonts w:ascii="黑体" w:eastAsia="黑体" w:hAnsi="黑体"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6" w:name="_Toc416166146"/>
      <w:bookmarkStart w:id="27" w:name="_Toc420161149"/>
      <w:r>
        <w:rPr>
          <w:rFonts w:ascii="黑体" w:eastAsia="黑体" w:hAnsi="黑体" w:hint="eastAsia"/>
          <w:b/>
          <w:color w:val="000000"/>
          <w:szCs w:val="21"/>
        </w:rPr>
        <w:t>E009的IMEI 编号</w:t>
      </w:r>
      <w:bookmarkEnd w:id="26"/>
      <w:bookmarkEnd w:id="27"/>
    </w:p>
    <w:p w:rsidR="00C943B5" w:rsidRPr="008E0961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ID:0x84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由E009开机后主动广播其IMEI编号，应答为通用应答，消息体格式如下：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 IMEI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BCD[8]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E009的IMEI编号</w:t>
            </w:r>
          </w:p>
        </w:tc>
      </w:tr>
    </w:tbl>
    <w:p w:rsidR="00C943B5" w:rsidRDefault="00C943B5" w:rsidP="00C943B5">
      <w:pPr>
        <w:rPr>
          <w:rFonts w:ascii="黑体" w:eastAsia="黑体" w:hAnsi="黑体"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8" w:name="_Toc420161150"/>
      <w:r>
        <w:rPr>
          <w:rFonts w:ascii="黑体" w:eastAsia="黑体" w:hAnsi="黑体" w:hint="eastAsia"/>
          <w:b/>
          <w:color w:val="000000"/>
          <w:szCs w:val="21"/>
        </w:rPr>
        <w:t>E009的IMSI 编号</w:t>
      </w:r>
      <w:bookmarkEnd w:id="28"/>
    </w:p>
    <w:p w:rsidR="00C943B5" w:rsidRPr="008E0961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ID:0x85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由E009开机后主动广播其IMSI编号，应答为通用应答，消息体格式如下：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 IMSI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BCD[8]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E009的IMSI编号</w:t>
            </w:r>
          </w:p>
        </w:tc>
      </w:tr>
    </w:tbl>
    <w:p w:rsidR="00C943B5" w:rsidRDefault="00C943B5" w:rsidP="00C943B5">
      <w:pPr>
        <w:ind w:left="992"/>
        <w:outlineLvl w:val="1"/>
        <w:rPr>
          <w:rFonts w:ascii="黑体" w:eastAsia="黑体" w:hAnsi="黑体"/>
          <w:b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29" w:name="_Toc420161151"/>
      <w:r>
        <w:rPr>
          <w:rFonts w:ascii="黑体" w:eastAsia="黑体" w:hAnsi="黑体" w:hint="eastAsia"/>
          <w:b/>
          <w:color w:val="000000"/>
          <w:szCs w:val="21"/>
        </w:rPr>
        <w:t>潜水艇E009上报的电池电量</w:t>
      </w:r>
      <w:bookmarkEnd w:id="29"/>
    </w:p>
    <w:p w:rsidR="00C943B5" w:rsidRPr="008E0961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ID:0x86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 w:rsidRPr="005967DD">
        <w:rPr>
          <w:rFonts w:ascii="黑体" w:eastAsia="黑体" w:hAnsi="黑体" w:hint="eastAsia"/>
          <w:color w:val="000000"/>
          <w:szCs w:val="21"/>
        </w:rPr>
        <w:t>潜水艇</w:t>
      </w:r>
      <w:r>
        <w:rPr>
          <w:rFonts w:ascii="黑体" w:eastAsia="黑体" w:hAnsi="黑体" w:hint="eastAsia"/>
          <w:color w:val="000000"/>
          <w:szCs w:val="21"/>
        </w:rPr>
        <w:t>每天定时开启后，潜水艇</w:t>
      </w:r>
      <w:r w:rsidRPr="005967DD">
        <w:rPr>
          <w:rFonts w:ascii="黑体" w:eastAsia="黑体" w:hAnsi="黑体" w:hint="eastAsia"/>
          <w:color w:val="000000"/>
          <w:szCs w:val="21"/>
        </w:rPr>
        <w:t>E009</w:t>
      </w:r>
      <w:r>
        <w:rPr>
          <w:rFonts w:ascii="黑体" w:eastAsia="黑体" w:hAnsi="黑体" w:hint="eastAsia"/>
          <w:color w:val="000000"/>
          <w:szCs w:val="21"/>
        </w:rPr>
        <w:t>上报潜水艇的电池电量，应答为通用应答，消息体格式如下：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电池电量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潜水艇的电池电量</w:t>
            </w:r>
          </w:p>
        </w:tc>
      </w:tr>
    </w:tbl>
    <w:p w:rsidR="00C943B5" w:rsidRDefault="00C943B5" w:rsidP="00C943B5">
      <w:pPr>
        <w:ind w:left="992"/>
        <w:outlineLvl w:val="1"/>
        <w:rPr>
          <w:rFonts w:ascii="黑体" w:eastAsia="黑体" w:hAnsi="黑体"/>
          <w:b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30" w:name="_Toc420161152"/>
      <w:r>
        <w:rPr>
          <w:rFonts w:ascii="黑体" w:eastAsia="黑体" w:hAnsi="黑体" w:hint="eastAsia"/>
          <w:b/>
          <w:color w:val="000000"/>
          <w:szCs w:val="21"/>
        </w:rPr>
        <w:t>护卫舰开启潜水艇的E009</w:t>
      </w:r>
      <w:bookmarkEnd w:id="30"/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ID:0x87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护卫舰每天定时开启潜水艇（定时时间可设定，由服务器端设定），护卫舰的蓝牙收到此消息后，转发此消息给潜水艇的蓝牙，潜水艇的蓝牙来启动潜水艇的E009，潜水艇的E009启动成功后，主动发送E009的IMEI以及IMSI，潜水艇的蓝牙以此来判断E009是否启动成功，如果启动失败，返回结果给护卫舰的蓝牙，护卫舰的蓝牙上报给护卫舰的E009（</w:t>
      </w:r>
      <w:r w:rsidRPr="00883627">
        <w:rPr>
          <w:rFonts w:ascii="黑体" w:eastAsia="黑体" w:hAnsi="黑体" w:hint="eastAsia"/>
          <w:color w:val="000000"/>
          <w:szCs w:val="21"/>
        </w:rPr>
        <w:t>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07），此消息的应答为通用应答。</w:t>
      </w:r>
    </w:p>
    <w:p w:rsidR="00C943B5" w:rsidRDefault="00C943B5" w:rsidP="00C943B5">
      <w:pPr>
        <w:rPr>
          <w:rFonts w:ascii="黑体" w:eastAsia="黑体" w:hAnsi="黑体"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31" w:name="_Toc420161153"/>
      <w:r>
        <w:rPr>
          <w:rFonts w:ascii="黑体" w:eastAsia="黑体" w:hAnsi="黑体" w:hint="eastAsia"/>
          <w:b/>
          <w:color w:val="000000"/>
          <w:szCs w:val="21"/>
        </w:rPr>
        <w:t>潜水艇的E009 请求关机</w:t>
      </w:r>
      <w:bookmarkEnd w:id="31"/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ID:0x88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潜水艇的E009每天定时开机，完成对应操作后，不能自动关机，必须向潜水艇的蓝牙请求，由蓝牙操作E009关机，蓝牙收到此请求，返回应答后立即关闭E009，应答为通用应答。</w:t>
      </w:r>
    </w:p>
    <w:p w:rsidR="00C943B5" w:rsidRPr="008C6866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32" w:name="_Toc420161154"/>
      <w:r>
        <w:rPr>
          <w:rFonts w:ascii="黑体" w:eastAsia="黑体" w:hAnsi="黑体" w:hint="eastAsia"/>
          <w:b/>
          <w:color w:val="000000"/>
          <w:szCs w:val="21"/>
        </w:rPr>
        <w:t>护卫舰重启潜水艇、潜水艇重启护卫舰</w:t>
      </w:r>
      <w:bookmarkEnd w:id="32"/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ID:0x89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护卫舰蓝牙收到E009的这个消息，表示要重新启动潜水艇，蓝牙转发此消息给潜水艇蓝牙，潜水艇断开蓝牙连接重新启动，应答为通用应答。潜水艇蓝牙收到E009的这个消息，表示要重新启动护卫舰，蓝牙转发此消息给护卫舰的蓝牙，护卫舰蓝牙断开蓝牙连接，重新启动护卫舰，应答为通用应答。</w:t>
      </w:r>
    </w:p>
    <w:p w:rsidR="00C943B5" w:rsidRDefault="00C943B5" w:rsidP="00C943B5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          （此消息预留）</w:t>
      </w:r>
    </w:p>
    <w:p w:rsidR="00C943B5" w:rsidRDefault="00C943B5" w:rsidP="00C943B5">
      <w:pPr>
        <w:rPr>
          <w:rFonts w:ascii="黑体" w:eastAsia="黑体" w:hAnsi="黑体"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33" w:name="_Toc420161155"/>
      <w:r>
        <w:rPr>
          <w:rFonts w:ascii="黑体" w:eastAsia="黑体" w:hAnsi="黑体" w:hint="eastAsia"/>
          <w:b/>
          <w:color w:val="000000"/>
          <w:szCs w:val="21"/>
        </w:rPr>
        <w:t>E009状态反馈</w:t>
      </w:r>
      <w:bookmarkEnd w:id="33"/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ID:0x8A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E009各种状态反馈，应答为通用应答，应答结果为对应</w:t>
      </w:r>
      <w:r w:rsidR="00CB18E2">
        <w:rPr>
          <w:rFonts w:ascii="黑体" w:eastAsia="黑体" w:hAnsi="黑体" w:hint="eastAsia"/>
          <w:color w:val="000000"/>
          <w:szCs w:val="21"/>
        </w:rPr>
        <w:t>E0</w:t>
      </w:r>
      <w:r>
        <w:rPr>
          <w:rFonts w:ascii="黑体" w:eastAsia="黑体" w:hAnsi="黑体" w:hint="eastAsia"/>
          <w:color w:val="000000"/>
          <w:szCs w:val="21"/>
        </w:rPr>
        <w:t>09的状态，消息体如下：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E009状态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详细描述如下</w:t>
            </w:r>
          </w:p>
        </w:tc>
      </w:tr>
      <w:tr w:rsidR="00451146" w:rsidTr="00CA534B">
        <w:tc>
          <w:tcPr>
            <w:tcW w:w="1395" w:type="dxa"/>
          </w:tcPr>
          <w:p w:rsidR="00451146" w:rsidRDefault="00451146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842" w:type="dxa"/>
          </w:tcPr>
          <w:p w:rsidR="00451146" w:rsidRDefault="00451146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E009下次定时开机的时间</w:t>
            </w:r>
          </w:p>
        </w:tc>
        <w:tc>
          <w:tcPr>
            <w:tcW w:w="1418" w:type="dxa"/>
          </w:tcPr>
          <w:p w:rsidR="00451146" w:rsidRDefault="00451146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BCD[6]</w:t>
            </w:r>
          </w:p>
        </w:tc>
        <w:tc>
          <w:tcPr>
            <w:tcW w:w="3027" w:type="dxa"/>
          </w:tcPr>
          <w:p w:rsidR="00451146" w:rsidRDefault="00980A8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只在E009关机休眠状态时有效</w:t>
            </w:r>
          </w:p>
        </w:tc>
      </w:tr>
    </w:tbl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4445"/>
      </w:tblGrid>
      <w:tr w:rsidR="00C943B5" w:rsidRPr="00B078D5" w:rsidTr="00CA534B">
        <w:tc>
          <w:tcPr>
            <w:tcW w:w="7682" w:type="dxa"/>
            <w:gridSpan w:val="3"/>
          </w:tcPr>
          <w:p w:rsidR="00C943B5" w:rsidRDefault="00C943B5" w:rsidP="00CA534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E009状态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正常</w:t>
            </w:r>
          </w:p>
        </w:tc>
        <w:tc>
          <w:tcPr>
            <w:tcW w:w="444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关机休眠状态</w:t>
            </w:r>
          </w:p>
        </w:tc>
        <w:tc>
          <w:tcPr>
            <w:tcW w:w="444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未连接服务器</w:t>
            </w:r>
          </w:p>
        </w:tc>
        <w:tc>
          <w:tcPr>
            <w:tcW w:w="444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</w:p>
        </w:tc>
      </w:tr>
      <w:tr w:rsidR="002357CF" w:rsidRPr="002357CF" w:rsidTr="00CA534B">
        <w:trPr>
          <w:ins w:id="34" w:author="tanxjian" w:date="2015-11-13T09:52:00Z"/>
        </w:trPr>
        <w:tc>
          <w:tcPr>
            <w:tcW w:w="1395" w:type="dxa"/>
          </w:tcPr>
          <w:p w:rsidR="002357CF" w:rsidRDefault="002357CF" w:rsidP="00CA534B">
            <w:pPr>
              <w:rPr>
                <w:ins w:id="35" w:author="tanxjian" w:date="2015-11-13T09:52:00Z"/>
                <w:rFonts w:ascii="黑体" w:eastAsia="黑体" w:hAnsi="黑体" w:hint="eastAsia"/>
                <w:szCs w:val="21"/>
              </w:rPr>
            </w:pPr>
            <w:ins w:id="36" w:author="tanxjian" w:date="2015-11-13T09:52:00Z">
              <w:r>
                <w:rPr>
                  <w:rFonts w:ascii="黑体" w:eastAsia="黑体" w:hAnsi="黑体" w:hint="eastAsia"/>
                  <w:szCs w:val="21"/>
                </w:rPr>
                <w:t>3</w:t>
              </w:r>
            </w:ins>
          </w:p>
        </w:tc>
        <w:tc>
          <w:tcPr>
            <w:tcW w:w="1842" w:type="dxa"/>
          </w:tcPr>
          <w:p w:rsidR="002357CF" w:rsidRDefault="002357CF" w:rsidP="00CA534B">
            <w:pPr>
              <w:rPr>
                <w:ins w:id="37" w:author="tanxjian" w:date="2015-11-13T09:52:00Z"/>
                <w:rFonts w:ascii="黑体" w:eastAsia="黑体" w:hAnsi="黑体" w:hint="eastAsia"/>
                <w:szCs w:val="21"/>
              </w:rPr>
            </w:pPr>
            <w:ins w:id="38" w:author="tanxjian" w:date="2015-11-13T09:52:00Z">
              <w:r>
                <w:rPr>
                  <w:rFonts w:ascii="黑体" w:eastAsia="黑体" w:hAnsi="黑体" w:hint="eastAsia"/>
                  <w:szCs w:val="21"/>
                </w:rPr>
                <w:t>未连接</w:t>
              </w:r>
            </w:ins>
            <w:ins w:id="39" w:author="tanxjian" w:date="2015-11-13T09:53:00Z">
              <w:r>
                <w:rPr>
                  <w:rFonts w:ascii="黑体" w:eastAsia="黑体" w:hAnsi="黑体" w:hint="eastAsia"/>
                  <w:szCs w:val="21"/>
                </w:rPr>
                <w:t>到</w:t>
              </w:r>
            </w:ins>
            <w:ins w:id="40" w:author="tanxjian" w:date="2015-11-13T09:52:00Z">
              <w:r>
                <w:rPr>
                  <w:rFonts w:ascii="黑体" w:eastAsia="黑体" w:hAnsi="黑体" w:hint="eastAsia"/>
                  <w:szCs w:val="21"/>
                </w:rPr>
                <w:t>GPRS网络</w:t>
              </w:r>
            </w:ins>
          </w:p>
        </w:tc>
        <w:tc>
          <w:tcPr>
            <w:tcW w:w="4445" w:type="dxa"/>
          </w:tcPr>
          <w:p w:rsidR="002357CF" w:rsidRDefault="00480EFD" w:rsidP="00CA534B">
            <w:pPr>
              <w:rPr>
                <w:ins w:id="41" w:author="tanxjian" w:date="2015-11-13T09:52:00Z"/>
                <w:rFonts w:ascii="黑体" w:eastAsia="黑体" w:hAnsi="黑体"/>
                <w:szCs w:val="21"/>
              </w:rPr>
            </w:pPr>
            <w:ins w:id="42" w:author="tanxjian" w:date="2015-11-13T09:56:00Z">
              <w:r>
                <w:rPr>
                  <w:rFonts w:ascii="黑体" w:eastAsia="黑体" w:hAnsi="黑体" w:hint="eastAsia"/>
                  <w:szCs w:val="21"/>
                </w:rPr>
                <w:t>仅护卫舰有效，</w:t>
              </w:r>
            </w:ins>
            <w:ins w:id="43" w:author="tanxjian" w:date="2015-11-13T09:57:00Z">
              <w:r>
                <w:rPr>
                  <w:rFonts w:ascii="黑体" w:eastAsia="黑体" w:hAnsi="黑体" w:hint="eastAsia"/>
                  <w:szCs w:val="21"/>
                </w:rPr>
                <w:t>GPRS</w:t>
              </w:r>
            </w:ins>
            <w:ins w:id="44" w:author="tanxjian" w:date="2015-11-13T09:58:00Z">
              <w:r>
                <w:rPr>
                  <w:rFonts w:ascii="黑体" w:eastAsia="黑体" w:hAnsi="黑体" w:hint="eastAsia"/>
                  <w:szCs w:val="21"/>
                </w:rPr>
                <w:t>网络状态改变时，发送给蓝牙</w:t>
              </w:r>
            </w:ins>
          </w:p>
        </w:tc>
      </w:tr>
      <w:tr w:rsidR="002357CF" w:rsidRPr="002357CF" w:rsidTr="00CA534B">
        <w:trPr>
          <w:ins w:id="45" w:author="tanxjian" w:date="2015-11-13T09:53:00Z"/>
        </w:trPr>
        <w:tc>
          <w:tcPr>
            <w:tcW w:w="1395" w:type="dxa"/>
          </w:tcPr>
          <w:p w:rsidR="002357CF" w:rsidRDefault="002357CF" w:rsidP="00CA534B">
            <w:pPr>
              <w:rPr>
                <w:ins w:id="46" w:author="tanxjian" w:date="2015-11-13T09:53:00Z"/>
                <w:rFonts w:ascii="黑体" w:eastAsia="黑体" w:hAnsi="黑体" w:hint="eastAsia"/>
                <w:szCs w:val="21"/>
              </w:rPr>
            </w:pPr>
            <w:ins w:id="47" w:author="tanxjian" w:date="2015-11-13T09:53:00Z">
              <w:r>
                <w:rPr>
                  <w:rFonts w:ascii="黑体" w:eastAsia="黑体" w:hAnsi="黑体" w:hint="eastAsia"/>
                  <w:szCs w:val="21"/>
                </w:rPr>
                <w:lastRenderedPageBreak/>
                <w:t>4</w:t>
              </w:r>
            </w:ins>
          </w:p>
        </w:tc>
        <w:tc>
          <w:tcPr>
            <w:tcW w:w="1842" w:type="dxa"/>
          </w:tcPr>
          <w:p w:rsidR="002357CF" w:rsidRDefault="002357CF" w:rsidP="00CA534B">
            <w:pPr>
              <w:rPr>
                <w:ins w:id="48" w:author="tanxjian" w:date="2015-11-13T09:53:00Z"/>
                <w:rFonts w:ascii="黑体" w:eastAsia="黑体" w:hAnsi="黑体" w:hint="eastAsia"/>
                <w:szCs w:val="21"/>
              </w:rPr>
            </w:pPr>
            <w:ins w:id="49" w:author="tanxjian" w:date="2015-11-13T09:54:00Z">
              <w:r>
                <w:rPr>
                  <w:rFonts w:ascii="黑体" w:eastAsia="黑体" w:hAnsi="黑体" w:hint="eastAsia"/>
                  <w:szCs w:val="21"/>
                </w:rPr>
                <w:t>连接到GPRS网络</w:t>
              </w:r>
            </w:ins>
          </w:p>
        </w:tc>
        <w:tc>
          <w:tcPr>
            <w:tcW w:w="4445" w:type="dxa"/>
          </w:tcPr>
          <w:p w:rsidR="002357CF" w:rsidRDefault="00480EFD" w:rsidP="00CA534B">
            <w:pPr>
              <w:rPr>
                <w:ins w:id="50" w:author="tanxjian" w:date="2015-11-13T09:53:00Z"/>
                <w:rFonts w:ascii="黑体" w:eastAsia="黑体" w:hAnsi="黑体"/>
                <w:szCs w:val="21"/>
              </w:rPr>
            </w:pPr>
            <w:ins w:id="51" w:author="tanxjian" w:date="2015-11-13T10:00:00Z">
              <w:r>
                <w:rPr>
                  <w:rFonts w:ascii="黑体" w:eastAsia="黑体" w:hAnsi="黑体" w:hint="eastAsia"/>
                  <w:szCs w:val="21"/>
                </w:rPr>
                <w:t>同上</w:t>
              </w:r>
            </w:ins>
          </w:p>
        </w:tc>
      </w:tr>
      <w:tr w:rsidR="002357CF" w:rsidRPr="002357CF" w:rsidTr="00CA534B">
        <w:trPr>
          <w:ins w:id="52" w:author="tanxjian" w:date="2015-11-13T09:54:00Z"/>
        </w:trPr>
        <w:tc>
          <w:tcPr>
            <w:tcW w:w="1395" w:type="dxa"/>
          </w:tcPr>
          <w:p w:rsidR="002357CF" w:rsidRDefault="002357CF" w:rsidP="00CA534B">
            <w:pPr>
              <w:rPr>
                <w:ins w:id="53" w:author="tanxjian" w:date="2015-11-13T09:54:00Z"/>
                <w:rFonts w:ascii="黑体" w:eastAsia="黑体" w:hAnsi="黑体" w:hint="eastAsia"/>
                <w:szCs w:val="21"/>
              </w:rPr>
            </w:pPr>
            <w:ins w:id="54" w:author="tanxjian" w:date="2015-11-13T09:54:00Z">
              <w:r>
                <w:rPr>
                  <w:rFonts w:ascii="黑体" w:eastAsia="黑体" w:hAnsi="黑体" w:hint="eastAsia"/>
                  <w:szCs w:val="21"/>
                </w:rPr>
                <w:t>5</w:t>
              </w:r>
            </w:ins>
          </w:p>
        </w:tc>
        <w:tc>
          <w:tcPr>
            <w:tcW w:w="1842" w:type="dxa"/>
          </w:tcPr>
          <w:p w:rsidR="002357CF" w:rsidRDefault="002357CF" w:rsidP="00CA534B">
            <w:pPr>
              <w:rPr>
                <w:ins w:id="55" w:author="tanxjian" w:date="2015-11-13T09:54:00Z"/>
                <w:rFonts w:ascii="黑体" w:eastAsia="黑体" w:hAnsi="黑体" w:hint="eastAsia"/>
                <w:szCs w:val="21"/>
              </w:rPr>
            </w:pPr>
            <w:ins w:id="56" w:author="tanxjian" w:date="2015-11-13T09:55:00Z">
              <w:r>
                <w:rPr>
                  <w:rFonts w:ascii="黑体" w:eastAsia="黑体" w:hAnsi="黑体" w:hint="eastAsia"/>
                  <w:szCs w:val="21"/>
                </w:rPr>
                <w:t>未定位</w:t>
              </w:r>
            </w:ins>
          </w:p>
        </w:tc>
        <w:tc>
          <w:tcPr>
            <w:tcW w:w="4445" w:type="dxa"/>
          </w:tcPr>
          <w:p w:rsidR="002357CF" w:rsidRDefault="00480EFD" w:rsidP="00CA534B">
            <w:pPr>
              <w:rPr>
                <w:ins w:id="57" w:author="tanxjian" w:date="2015-11-13T09:54:00Z"/>
                <w:rFonts w:ascii="黑体" w:eastAsia="黑体" w:hAnsi="黑体"/>
                <w:szCs w:val="21"/>
              </w:rPr>
            </w:pPr>
            <w:ins w:id="58" w:author="tanxjian" w:date="2015-11-13T10:00:00Z">
              <w:r>
                <w:rPr>
                  <w:rFonts w:ascii="黑体" w:eastAsia="黑体" w:hAnsi="黑体" w:hint="eastAsia"/>
                  <w:szCs w:val="21"/>
                </w:rPr>
                <w:t>仅护卫舰有效，</w:t>
              </w:r>
              <w:r>
                <w:rPr>
                  <w:rFonts w:ascii="黑体" w:eastAsia="黑体" w:hAnsi="黑体" w:hint="eastAsia"/>
                  <w:szCs w:val="21"/>
                </w:rPr>
                <w:t>定位</w:t>
              </w:r>
              <w:r>
                <w:rPr>
                  <w:rFonts w:ascii="黑体" w:eastAsia="黑体" w:hAnsi="黑体" w:hint="eastAsia"/>
                  <w:szCs w:val="21"/>
                </w:rPr>
                <w:t>状态改变时，发送给蓝牙</w:t>
              </w:r>
            </w:ins>
          </w:p>
        </w:tc>
      </w:tr>
      <w:tr w:rsidR="002357CF" w:rsidRPr="002357CF" w:rsidTr="00CA534B">
        <w:trPr>
          <w:ins w:id="59" w:author="tanxjian" w:date="2015-11-13T09:55:00Z"/>
        </w:trPr>
        <w:tc>
          <w:tcPr>
            <w:tcW w:w="1395" w:type="dxa"/>
          </w:tcPr>
          <w:p w:rsidR="002357CF" w:rsidRDefault="002357CF" w:rsidP="00CA534B">
            <w:pPr>
              <w:rPr>
                <w:ins w:id="60" w:author="tanxjian" w:date="2015-11-13T09:55:00Z"/>
                <w:rFonts w:ascii="黑体" w:eastAsia="黑体" w:hAnsi="黑体" w:hint="eastAsia"/>
                <w:szCs w:val="21"/>
              </w:rPr>
            </w:pPr>
            <w:ins w:id="61" w:author="tanxjian" w:date="2015-11-13T09:55:00Z">
              <w:r>
                <w:rPr>
                  <w:rFonts w:ascii="黑体" w:eastAsia="黑体" w:hAnsi="黑体" w:hint="eastAsia"/>
                  <w:szCs w:val="21"/>
                </w:rPr>
                <w:t>6</w:t>
              </w:r>
            </w:ins>
          </w:p>
        </w:tc>
        <w:tc>
          <w:tcPr>
            <w:tcW w:w="1842" w:type="dxa"/>
          </w:tcPr>
          <w:p w:rsidR="002357CF" w:rsidRDefault="002357CF" w:rsidP="00CA534B">
            <w:pPr>
              <w:rPr>
                <w:ins w:id="62" w:author="tanxjian" w:date="2015-11-13T09:55:00Z"/>
                <w:rFonts w:ascii="黑体" w:eastAsia="黑体" w:hAnsi="黑体" w:hint="eastAsia"/>
                <w:szCs w:val="21"/>
              </w:rPr>
            </w:pPr>
            <w:ins w:id="63" w:author="tanxjian" w:date="2015-11-13T09:55:00Z">
              <w:r>
                <w:rPr>
                  <w:rFonts w:ascii="黑体" w:eastAsia="黑体" w:hAnsi="黑体" w:hint="eastAsia"/>
                  <w:szCs w:val="21"/>
                </w:rPr>
                <w:t>定位成功</w:t>
              </w:r>
            </w:ins>
          </w:p>
        </w:tc>
        <w:tc>
          <w:tcPr>
            <w:tcW w:w="4445" w:type="dxa"/>
          </w:tcPr>
          <w:p w:rsidR="002357CF" w:rsidRDefault="00480EFD" w:rsidP="00CA534B">
            <w:pPr>
              <w:rPr>
                <w:ins w:id="64" w:author="tanxjian" w:date="2015-11-13T09:55:00Z"/>
                <w:rFonts w:ascii="黑体" w:eastAsia="黑体" w:hAnsi="黑体"/>
                <w:szCs w:val="21"/>
              </w:rPr>
            </w:pPr>
            <w:ins w:id="65" w:author="tanxjian" w:date="2015-11-13T10:01:00Z">
              <w:r>
                <w:rPr>
                  <w:rFonts w:ascii="黑体" w:eastAsia="黑体" w:hAnsi="黑体" w:hint="eastAsia"/>
                  <w:szCs w:val="21"/>
                </w:rPr>
                <w:t>同上</w:t>
              </w:r>
            </w:ins>
            <w:bookmarkStart w:id="66" w:name="_GoBack"/>
            <w:bookmarkEnd w:id="66"/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预留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4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943B5" w:rsidRDefault="00C943B5" w:rsidP="00C943B5">
      <w:pPr>
        <w:ind w:left="992"/>
        <w:outlineLvl w:val="1"/>
        <w:rPr>
          <w:rFonts w:ascii="黑体" w:eastAsia="黑体" w:hAnsi="黑体"/>
          <w:b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67" w:name="_Toc420161156"/>
      <w:r>
        <w:rPr>
          <w:rFonts w:ascii="黑体" w:eastAsia="黑体" w:hAnsi="黑体" w:hint="eastAsia"/>
          <w:b/>
          <w:color w:val="000000"/>
          <w:szCs w:val="21"/>
        </w:rPr>
        <w:t>潜水艇E009请求开启潜水艇蓝牙的广播</w:t>
      </w:r>
      <w:bookmarkEnd w:id="67"/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ID:0x8B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潜水艇E009（E009消息来源为服务器）请求开启潜水艇蓝牙的广播，应答为通用应答。</w:t>
      </w:r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</w:p>
    <w:p w:rsidR="00C943B5" w:rsidRPr="00D80A0A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68" w:name="_Toc420161157"/>
      <w:r w:rsidRPr="0068505D">
        <w:rPr>
          <w:rFonts w:ascii="黑体" w:eastAsia="黑体" w:hAnsi="黑体" w:hint="eastAsia"/>
          <w:b/>
          <w:color w:val="000000"/>
          <w:szCs w:val="21"/>
        </w:rPr>
        <w:t>设置蓝牙参数</w:t>
      </w:r>
      <w:bookmarkEnd w:id="68"/>
    </w:p>
    <w:p w:rsidR="00C943B5" w:rsidRPr="00D33F22" w:rsidRDefault="00C943B5" w:rsidP="00C943B5">
      <w:pPr>
        <w:ind w:firstLineChars="550" w:firstLine="1155"/>
        <w:rPr>
          <w:color w:val="0000FF"/>
        </w:rPr>
      </w:pPr>
      <w:r w:rsidRPr="0068505D">
        <w:rPr>
          <w:rFonts w:ascii="黑体" w:eastAsia="黑体" w:hAnsi="黑体" w:hint="eastAsia"/>
          <w:color w:val="000000"/>
          <w:szCs w:val="21"/>
        </w:rPr>
        <w:t>消息ID：</w:t>
      </w:r>
      <w:r>
        <w:rPr>
          <w:rFonts w:ascii="黑体" w:eastAsia="黑体" w:hAnsi="黑体" w:hint="eastAsia"/>
          <w:color w:val="000000"/>
          <w:szCs w:val="21"/>
        </w:rPr>
        <w:t>0x8C</w:t>
      </w:r>
      <w:r w:rsidRPr="0068505D">
        <w:rPr>
          <w:rFonts w:ascii="黑体" w:eastAsia="黑体" w:hAnsi="黑体" w:hint="eastAsia"/>
          <w:color w:val="000000"/>
          <w:szCs w:val="21"/>
        </w:rPr>
        <w:t>，消息体数据格式如下。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5"/>
        <w:gridCol w:w="1842"/>
        <w:gridCol w:w="1418"/>
        <w:gridCol w:w="3027"/>
      </w:tblGrid>
      <w:tr w:rsidR="00C943B5" w:rsidRPr="00B078D5" w:rsidTr="00CA534B">
        <w:trPr>
          <w:jc w:val="center"/>
        </w:trPr>
        <w:tc>
          <w:tcPr>
            <w:tcW w:w="1395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描述及要求</w:t>
            </w:r>
          </w:p>
        </w:tc>
      </w:tr>
      <w:tr w:rsidR="00C943B5" w:rsidTr="00CA534B">
        <w:trPr>
          <w:jc w:val="center"/>
        </w:trPr>
        <w:tc>
          <w:tcPr>
            <w:tcW w:w="1395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/>
                <w:kern w:val="0"/>
                <w:sz w:val="20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参数总数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/>
                <w:kern w:val="0"/>
                <w:sz w:val="20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</w:p>
        </w:tc>
      </w:tr>
      <w:tr w:rsidR="00C943B5" w:rsidTr="00CA534B">
        <w:trPr>
          <w:jc w:val="center"/>
        </w:trPr>
        <w:tc>
          <w:tcPr>
            <w:tcW w:w="1395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/>
                <w:kern w:val="0"/>
                <w:sz w:val="20"/>
                <w:szCs w:val="21"/>
              </w:rPr>
              <w:t>1</w:t>
            </w:r>
          </w:p>
        </w:tc>
        <w:tc>
          <w:tcPr>
            <w:tcW w:w="184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参数项列表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</w:p>
        </w:tc>
        <w:tc>
          <w:tcPr>
            <w:tcW w:w="3027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见下表</w:t>
            </w:r>
          </w:p>
        </w:tc>
      </w:tr>
    </w:tbl>
    <w:p w:rsidR="00C943B5" w:rsidRPr="0068505D" w:rsidRDefault="00C943B5" w:rsidP="00C943B5">
      <w:pPr>
        <w:pStyle w:val="10"/>
        <w:ind w:firstLineChars="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接上：</w:t>
      </w:r>
      <w:r w:rsidRPr="0068505D">
        <w:rPr>
          <w:rFonts w:ascii="黑体" w:eastAsia="黑体" w:hAnsi="黑体" w:hint="eastAsia"/>
          <w:color w:val="000000"/>
          <w:szCs w:val="21"/>
        </w:rPr>
        <w:t>参数项数据格式</w:t>
      </w:r>
    </w:p>
    <w:tbl>
      <w:tblPr>
        <w:tblW w:w="0" w:type="auto"/>
        <w:jc w:val="center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2"/>
        <w:gridCol w:w="1418"/>
        <w:gridCol w:w="4372"/>
      </w:tblGrid>
      <w:tr w:rsidR="00C943B5" w:rsidRPr="00B078D5" w:rsidTr="00CA534B">
        <w:trPr>
          <w:jc w:val="center"/>
        </w:trPr>
        <w:tc>
          <w:tcPr>
            <w:tcW w:w="1842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数据类型</w:t>
            </w:r>
          </w:p>
        </w:tc>
        <w:tc>
          <w:tcPr>
            <w:tcW w:w="4372" w:type="dxa"/>
          </w:tcPr>
          <w:p w:rsidR="00C943B5" w:rsidRPr="001A6175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1A6175">
              <w:rPr>
                <w:rFonts w:ascii="黑体" w:eastAsia="黑体" w:hAnsi="黑体" w:hint="eastAsia"/>
                <w:b/>
                <w:color w:val="000000"/>
                <w:szCs w:val="21"/>
              </w:rPr>
              <w:t>描述及要求</w:t>
            </w: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参数</w:t>
            </w:r>
            <w:r w:rsidRPr="001A6175">
              <w:rPr>
                <w:rFonts w:ascii="黑体" w:eastAsia="黑体" w:hAnsi="黑体"/>
                <w:kern w:val="0"/>
                <w:sz w:val="20"/>
                <w:szCs w:val="21"/>
              </w:rPr>
              <w:t>ID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参数</w:t>
            </w:r>
            <w:r w:rsidRPr="001A6175">
              <w:rPr>
                <w:rFonts w:ascii="黑体" w:eastAsia="黑体" w:hAnsi="黑体"/>
                <w:kern w:val="0"/>
                <w:sz w:val="20"/>
                <w:szCs w:val="21"/>
              </w:rPr>
              <w:t>ID</w:t>
            </w: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定义见下表</w:t>
            </w: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参数长度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Pr="00B849FC" w:rsidRDefault="00C943B5" w:rsidP="00CA534B">
            <w:pPr>
              <w:rPr>
                <w:rFonts w:ascii="黑体" w:eastAsia="黑体" w:hAnsi="黑体"/>
                <w:color w:val="FF0000"/>
                <w:kern w:val="0"/>
                <w:sz w:val="20"/>
                <w:szCs w:val="21"/>
              </w:rPr>
            </w:pP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 w:rsidRPr="001A6175">
              <w:rPr>
                <w:rFonts w:ascii="黑体" w:eastAsia="黑体" w:hAnsi="黑体" w:hint="eastAsia"/>
                <w:kern w:val="0"/>
                <w:sz w:val="20"/>
                <w:szCs w:val="21"/>
              </w:rPr>
              <w:t>参数值</w:t>
            </w:r>
          </w:p>
        </w:tc>
        <w:tc>
          <w:tcPr>
            <w:tcW w:w="1418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Pr="001A617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</w:p>
        </w:tc>
      </w:tr>
    </w:tbl>
    <w:p w:rsidR="00C943B5" w:rsidRPr="0068505D" w:rsidRDefault="00C943B5" w:rsidP="00C943B5">
      <w:pPr>
        <w:ind w:firstLineChars="250" w:firstLine="500"/>
        <w:rPr>
          <w:rFonts w:ascii="黑体" w:eastAsia="黑体" w:hAnsi="黑体"/>
          <w:kern w:val="0"/>
          <w:sz w:val="20"/>
          <w:szCs w:val="21"/>
        </w:rPr>
      </w:pPr>
      <w:r w:rsidRPr="0068505D">
        <w:rPr>
          <w:rFonts w:ascii="黑体" w:eastAsia="黑体" w:hAnsi="黑体" w:hint="eastAsia"/>
          <w:kern w:val="0"/>
          <w:sz w:val="20"/>
          <w:szCs w:val="21"/>
        </w:rPr>
        <w:t>接上：设置参数</w:t>
      </w:r>
      <w:r w:rsidRPr="0068505D">
        <w:rPr>
          <w:rFonts w:ascii="黑体" w:eastAsia="黑体" w:hAnsi="黑体"/>
          <w:kern w:val="0"/>
          <w:sz w:val="20"/>
          <w:szCs w:val="21"/>
        </w:rPr>
        <w:t>ID</w:t>
      </w:r>
      <w:r w:rsidRPr="0068505D">
        <w:rPr>
          <w:rFonts w:ascii="黑体" w:eastAsia="黑体" w:hAnsi="黑体" w:hint="eastAsia"/>
          <w:kern w:val="0"/>
          <w:sz w:val="20"/>
          <w:szCs w:val="21"/>
        </w:rPr>
        <w:t>及说明</w:t>
      </w:r>
    </w:p>
    <w:tbl>
      <w:tblPr>
        <w:tblW w:w="0" w:type="auto"/>
        <w:jc w:val="center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2"/>
        <w:gridCol w:w="1418"/>
        <w:gridCol w:w="4372"/>
      </w:tblGrid>
      <w:tr w:rsidR="00C943B5" w:rsidRPr="00B078D5" w:rsidTr="00CA534B">
        <w:trPr>
          <w:jc w:val="center"/>
        </w:trPr>
        <w:tc>
          <w:tcPr>
            <w:tcW w:w="1842" w:type="dxa"/>
          </w:tcPr>
          <w:p w:rsidR="00C943B5" w:rsidRPr="004D0E88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4D0E88">
              <w:rPr>
                <w:rFonts w:ascii="黑体" w:eastAsia="黑体" w:hAnsi="黑体" w:hint="eastAsia"/>
                <w:b/>
                <w:color w:val="000000"/>
                <w:szCs w:val="21"/>
              </w:rPr>
              <w:t>参数</w:t>
            </w:r>
            <w:r w:rsidRPr="004D0E88">
              <w:rPr>
                <w:rFonts w:ascii="黑体" w:eastAsia="黑体" w:hAnsi="黑体"/>
                <w:b/>
                <w:color w:val="000000"/>
                <w:szCs w:val="21"/>
              </w:rPr>
              <w:t>ID</w:t>
            </w:r>
          </w:p>
        </w:tc>
        <w:tc>
          <w:tcPr>
            <w:tcW w:w="1418" w:type="dxa"/>
          </w:tcPr>
          <w:p w:rsidR="00C943B5" w:rsidRPr="004D0E88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4D0E88">
              <w:rPr>
                <w:rFonts w:ascii="黑体" w:eastAsia="黑体" w:hAnsi="黑体" w:hint="eastAsia"/>
                <w:b/>
                <w:color w:val="000000"/>
                <w:szCs w:val="21"/>
              </w:rPr>
              <w:t>数据类型</w:t>
            </w:r>
          </w:p>
        </w:tc>
        <w:tc>
          <w:tcPr>
            <w:tcW w:w="4372" w:type="dxa"/>
          </w:tcPr>
          <w:p w:rsidR="00C943B5" w:rsidRPr="004D0E88" w:rsidRDefault="00C943B5" w:rsidP="00CA534B">
            <w:pPr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4D0E88">
              <w:rPr>
                <w:rFonts w:ascii="黑体" w:eastAsia="黑体" w:hAnsi="黑体" w:hint="eastAsia"/>
                <w:b/>
                <w:color w:val="000000"/>
                <w:szCs w:val="21"/>
              </w:rPr>
              <w:t>描述及要求</w:t>
            </w: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/>
                <w:kern w:val="0"/>
                <w:sz w:val="20"/>
                <w:szCs w:val="21"/>
              </w:rPr>
              <w:t>0x</w:t>
            </w:r>
            <w:r w:rsidRPr="004D0E88">
              <w:rPr>
                <w:rFonts w:ascii="黑体" w:eastAsia="黑体" w:hAnsi="黑体"/>
                <w:kern w:val="0"/>
                <w:sz w:val="20"/>
                <w:szCs w:val="21"/>
              </w:rPr>
              <w:t>01</w:t>
            </w:r>
          </w:p>
        </w:tc>
        <w:tc>
          <w:tcPr>
            <w:tcW w:w="1418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终端协作下行心跳异常阀值，单位次，默认20</w:t>
            </w: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/>
                <w:kern w:val="0"/>
                <w:sz w:val="20"/>
                <w:szCs w:val="21"/>
              </w:rPr>
              <w:t>0x</w:t>
            </w:r>
            <w:r w:rsidRPr="004D0E88">
              <w:rPr>
                <w:rFonts w:ascii="黑体" w:eastAsia="黑体" w:hAnsi="黑体"/>
                <w:kern w:val="0"/>
                <w:sz w:val="20"/>
                <w:szCs w:val="21"/>
              </w:rPr>
              <w:t>02</w:t>
            </w:r>
          </w:p>
        </w:tc>
        <w:tc>
          <w:tcPr>
            <w:tcW w:w="1418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终端协作上行心跳异常阀值，单位次，默认20</w:t>
            </w: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/>
                <w:kern w:val="0"/>
                <w:sz w:val="20"/>
                <w:szCs w:val="21"/>
              </w:rPr>
              <w:t>0x</w:t>
            </w:r>
            <w:r w:rsidRPr="004D0E88">
              <w:rPr>
                <w:rFonts w:ascii="黑体" w:eastAsia="黑体" w:hAnsi="黑体"/>
                <w:kern w:val="0"/>
                <w:sz w:val="20"/>
                <w:szCs w:val="21"/>
              </w:rPr>
              <w:t>03</w:t>
            </w:r>
          </w:p>
        </w:tc>
        <w:tc>
          <w:tcPr>
            <w:tcW w:w="1418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Pr="00DB189C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蓝牙断开链接后，潜水艇蓝牙广播策略.0为立即开启广播.其他XX分钟后开启广播,默认5分钟.</w:t>
            </w:r>
          </w:p>
        </w:tc>
      </w:tr>
      <w:tr w:rsidR="00C943B5" w:rsidTr="00CA534B">
        <w:trPr>
          <w:jc w:val="center"/>
        </w:trPr>
        <w:tc>
          <w:tcPr>
            <w:tcW w:w="1842" w:type="dxa"/>
          </w:tcPr>
          <w:p w:rsidR="00C943B5" w:rsidRPr="004D0E88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/>
                <w:kern w:val="0"/>
                <w:sz w:val="20"/>
                <w:szCs w:val="21"/>
              </w:rPr>
              <w:t>0x0</w:t>
            </w: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418" w:type="dxa"/>
          </w:tcPr>
          <w:p w:rsidR="00C943B5" w:rsidRDefault="00C943B5" w:rsidP="00CA534B"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C943B5" w:rsidRDefault="00C943B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潜水艇广播持续时间，默认1分钟，单位：分钟</w:t>
            </w:r>
          </w:p>
        </w:tc>
      </w:tr>
      <w:tr w:rsidR="00564009" w:rsidRPr="00564009" w:rsidTr="00CA534B">
        <w:trPr>
          <w:jc w:val="center"/>
        </w:trPr>
        <w:tc>
          <w:tcPr>
            <w:tcW w:w="1842" w:type="dxa"/>
          </w:tcPr>
          <w:p w:rsidR="00564009" w:rsidRDefault="00564009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0x05</w:t>
            </w:r>
          </w:p>
        </w:tc>
        <w:tc>
          <w:tcPr>
            <w:tcW w:w="1418" w:type="dxa"/>
          </w:tcPr>
          <w:p w:rsidR="00564009" w:rsidRDefault="00564009" w:rsidP="00CA534B">
            <w:r>
              <w:rPr>
                <w:rFonts w:hint="eastAsia"/>
              </w:rPr>
              <w:t>DWORD</w:t>
            </w:r>
          </w:p>
        </w:tc>
        <w:tc>
          <w:tcPr>
            <w:tcW w:w="4372" w:type="dxa"/>
          </w:tcPr>
          <w:p w:rsidR="00564009" w:rsidRDefault="00564009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潜水艇异常休眠周期，单位分钟。</w:t>
            </w:r>
          </w:p>
        </w:tc>
      </w:tr>
      <w:tr w:rsidR="00564009" w:rsidRPr="00564009" w:rsidTr="00CA534B">
        <w:trPr>
          <w:jc w:val="center"/>
        </w:trPr>
        <w:tc>
          <w:tcPr>
            <w:tcW w:w="1842" w:type="dxa"/>
          </w:tcPr>
          <w:p w:rsidR="00564009" w:rsidRDefault="00564009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0x06</w:t>
            </w:r>
          </w:p>
        </w:tc>
        <w:tc>
          <w:tcPr>
            <w:tcW w:w="1418" w:type="dxa"/>
          </w:tcPr>
          <w:p w:rsidR="00564009" w:rsidRDefault="00564009" w:rsidP="00CA534B">
            <w:r>
              <w:rPr>
                <w:rFonts w:hint="eastAsia"/>
              </w:rPr>
              <w:t>BYTE</w:t>
            </w:r>
          </w:p>
        </w:tc>
        <w:tc>
          <w:tcPr>
            <w:tcW w:w="4372" w:type="dxa"/>
          </w:tcPr>
          <w:p w:rsidR="00564009" w:rsidRDefault="00D7102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潜水艇异常触发启动模式，</w:t>
            </w:r>
          </w:p>
          <w:p w:rsidR="00D71025" w:rsidRDefault="00D7102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0：先等待异常休眠周期，在开启E009。</w:t>
            </w:r>
          </w:p>
          <w:p w:rsidR="00D71025" w:rsidRPr="00D71025" w:rsidRDefault="00D71025" w:rsidP="00CA534B">
            <w:pPr>
              <w:rPr>
                <w:rFonts w:ascii="黑体" w:eastAsia="黑体" w:hAnsi="黑体"/>
                <w:kern w:val="0"/>
                <w:sz w:val="2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 w:val="20"/>
                <w:szCs w:val="21"/>
              </w:rPr>
              <w:t>1：异常后立即开启E009。</w:t>
            </w:r>
          </w:p>
        </w:tc>
      </w:tr>
    </w:tbl>
    <w:p w:rsidR="00C943B5" w:rsidRPr="00D80A0A" w:rsidRDefault="00C943B5" w:rsidP="00C943B5">
      <w:pPr>
        <w:rPr>
          <w:rFonts w:ascii="黑体" w:eastAsia="黑体" w:hAnsi="黑体"/>
          <w:color w:val="000000"/>
          <w:szCs w:val="21"/>
        </w:rPr>
      </w:pPr>
    </w:p>
    <w:p w:rsidR="00C943B5" w:rsidRPr="00EE5A28" w:rsidRDefault="00C943B5" w:rsidP="00C943B5">
      <w:pPr>
        <w:numPr>
          <w:ilvl w:val="1"/>
          <w:numId w:val="3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69" w:name="_Toc420161158"/>
      <w:r>
        <w:rPr>
          <w:rFonts w:ascii="黑体" w:eastAsia="黑体" w:hAnsi="黑体" w:hint="eastAsia"/>
          <w:b/>
          <w:color w:val="000000"/>
          <w:szCs w:val="21"/>
        </w:rPr>
        <w:t>E009 重启命令</w:t>
      </w:r>
      <w:bookmarkEnd w:id="69"/>
    </w:p>
    <w:p w:rsidR="00C943B5" w:rsidRDefault="00C943B5" w:rsidP="00C943B5">
      <w:pPr>
        <w:ind w:leftChars="500" w:left="1050" w:firstLineChars="100" w:firstLine="210"/>
        <w:rPr>
          <w:rFonts w:ascii="黑体" w:eastAsia="黑体" w:hAnsi="黑体"/>
          <w:color w:val="000000"/>
          <w:szCs w:val="21"/>
        </w:rPr>
      </w:pPr>
      <w:r w:rsidRPr="008E0961">
        <w:rPr>
          <w:rFonts w:ascii="黑体" w:eastAsia="黑体" w:hAnsi="黑体" w:hint="eastAsia"/>
          <w:color w:val="000000"/>
          <w:szCs w:val="21"/>
        </w:rPr>
        <w:t>消息</w:t>
      </w:r>
      <w:r>
        <w:rPr>
          <w:rFonts w:ascii="黑体" w:eastAsia="黑体" w:hAnsi="黑体" w:hint="eastAsia"/>
          <w:color w:val="000000"/>
          <w:szCs w:val="21"/>
        </w:rPr>
        <w:t>ID:0x8D</w:t>
      </w:r>
      <w:r w:rsidRPr="008E0961">
        <w:rPr>
          <w:rFonts w:ascii="黑体" w:eastAsia="黑体" w:hAnsi="黑体" w:hint="eastAsia"/>
          <w:color w:val="000000"/>
          <w:szCs w:val="21"/>
        </w:rPr>
        <w:t xml:space="preserve"> ，</w:t>
      </w:r>
      <w:r>
        <w:rPr>
          <w:rFonts w:ascii="黑体" w:eastAsia="黑体" w:hAnsi="黑体" w:hint="eastAsia"/>
          <w:color w:val="000000"/>
          <w:szCs w:val="21"/>
        </w:rPr>
        <w:t>E009重启命令，E009主动发送此消息给蓝牙，请求重新启动，无消息体，应答为通用应答。</w:t>
      </w:r>
    </w:p>
    <w:p w:rsidR="00C943B5" w:rsidRDefault="00C943B5" w:rsidP="00C943B5">
      <w:pPr>
        <w:ind w:leftChars="500" w:left="1050" w:firstLineChars="100" w:firstLine="211"/>
        <w:rPr>
          <w:rFonts w:ascii="黑体" w:eastAsia="黑体" w:hAnsi="黑体"/>
          <w:b/>
          <w:color w:val="000000"/>
          <w:szCs w:val="21"/>
        </w:rPr>
      </w:pPr>
    </w:p>
    <w:p w:rsidR="00C943B5" w:rsidRDefault="00C943B5" w:rsidP="00C943B5">
      <w:pPr>
        <w:numPr>
          <w:ilvl w:val="0"/>
          <w:numId w:val="4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0" w:name="_Toc420161159"/>
      <w:r>
        <w:rPr>
          <w:rFonts w:ascii="黑体" w:eastAsia="黑体" w:hAnsi="黑体" w:hint="eastAsia"/>
          <w:b/>
          <w:color w:val="000000"/>
          <w:szCs w:val="21"/>
        </w:rPr>
        <w:t>蓝牙 主发的消息</w:t>
      </w:r>
      <w:bookmarkEnd w:id="70"/>
    </w:p>
    <w:p w:rsidR="00C943B5" w:rsidRPr="00256F0B" w:rsidRDefault="00C943B5" w:rsidP="00C943B5">
      <w:pPr>
        <w:numPr>
          <w:ilvl w:val="1"/>
          <w:numId w:val="6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1" w:name="_Toc420161160"/>
      <w:r>
        <w:rPr>
          <w:rFonts w:ascii="黑体" w:eastAsia="黑体" w:hAnsi="黑体" w:hint="eastAsia"/>
          <w:b/>
          <w:color w:val="000000"/>
          <w:szCs w:val="21"/>
        </w:rPr>
        <w:t>蓝牙广播软件版本号</w:t>
      </w:r>
      <w:bookmarkEnd w:id="71"/>
    </w:p>
    <w:p w:rsidR="00C943B5" w:rsidRPr="00C943B5" w:rsidRDefault="00C943B5" w:rsidP="00463873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883627">
        <w:rPr>
          <w:rFonts w:ascii="黑体" w:eastAsia="黑体" w:hAnsi="黑体" w:hint="eastAsia"/>
          <w:color w:val="000000"/>
          <w:szCs w:val="21"/>
        </w:rPr>
        <w:t>消息 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02,由蓝牙主动广播软件版本号，应答为通用应答，消息体如下：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蓝牙软件版本号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BCD[4]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如下格式：20150406</w:t>
            </w:r>
          </w:p>
        </w:tc>
      </w:tr>
    </w:tbl>
    <w:p w:rsidR="00C943B5" w:rsidRPr="008D1A01" w:rsidRDefault="00C943B5" w:rsidP="00C943B5">
      <w:pPr>
        <w:pStyle w:val="a7"/>
        <w:ind w:left="992" w:firstLineChars="0" w:firstLine="0"/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1"/>
          <w:numId w:val="5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2" w:name="_Toc420161161"/>
      <w:r>
        <w:rPr>
          <w:rFonts w:ascii="黑体" w:eastAsia="黑体" w:hAnsi="黑体" w:hint="eastAsia"/>
          <w:b/>
          <w:color w:val="000000"/>
          <w:szCs w:val="21"/>
        </w:rPr>
        <w:t>蓝牙控制E009进入工程模式</w:t>
      </w:r>
      <w:bookmarkEnd w:id="72"/>
    </w:p>
    <w:p w:rsidR="00C943B5" w:rsidRDefault="00C943B5" w:rsidP="00C943B5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883627">
        <w:rPr>
          <w:rFonts w:ascii="黑体" w:eastAsia="黑体" w:hAnsi="黑体" w:hint="eastAsia"/>
          <w:color w:val="000000"/>
          <w:szCs w:val="21"/>
        </w:rPr>
        <w:lastRenderedPageBreak/>
        <w:t>消息 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03,由蓝牙主动发出，控制E009进入工程模式，无消息体，默认消息体字段为零，应答消息为E009通用应答。</w:t>
      </w:r>
    </w:p>
    <w:p w:rsidR="00C943B5" w:rsidRDefault="00C943B5" w:rsidP="00C943B5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ab/>
      </w:r>
      <w:r>
        <w:rPr>
          <w:rFonts w:ascii="黑体" w:eastAsia="黑体" w:hAnsi="黑体" w:hint="eastAsia"/>
          <w:color w:val="000000"/>
          <w:szCs w:val="21"/>
        </w:rPr>
        <w:tab/>
      </w:r>
      <w:r>
        <w:rPr>
          <w:rFonts w:ascii="黑体" w:eastAsia="黑体" w:hAnsi="黑体" w:hint="eastAsia"/>
          <w:color w:val="000000"/>
          <w:szCs w:val="21"/>
        </w:rPr>
        <w:tab/>
        <w:t>注：工程模式主要为安装调试用，具体细节有待讨论，预留。</w:t>
      </w:r>
    </w:p>
    <w:p w:rsidR="00C943B5" w:rsidRPr="006B185B" w:rsidRDefault="00C943B5" w:rsidP="00C943B5">
      <w:pPr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1"/>
          <w:numId w:val="5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3" w:name="_Toc420161162"/>
      <w:r>
        <w:rPr>
          <w:rFonts w:ascii="黑体" w:eastAsia="黑体" w:hAnsi="黑体" w:hint="eastAsia"/>
          <w:b/>
          <w:color w:val="000000"/>
          <w:szCs w:val="21"/>
        </w:rPr>
        <w:t>潜水艇的电池电量</w:t>
      </w:r>
      <w:bookmarkEnd w:id="73"/>
    </w:p>
    <w:p w:rsidR="00C943B5" w:rsidRDefault="00C943B5" w:rsidP="00C943B5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883627">
        <w:rPr>
          <w:rFonts w:ascii="黑体" w:eastAsia="黑体" w:hAnsi="黑体" w:hint="eastAsia"/>
          <w:color w:val="000000"/>
          <w:szCs w:val="21"/>
        </w:rPr>
        <w:t>消息 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04,潜水艇的电池电量，护卫舰的蓝牙发送此消息给护卫舰的E009，应答为通用应答，消息体数据格式如下：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潜水艇电池电量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电池电量百分比。</w:t>
            </w:r>
          </w:p>
        </w:tc>
      </w:tr>
    </w:tbl>
    <w:p w:rsidR="00C943B5" w:rsidRDefault="00C943B5" w:rsidP="00C943B5">
      <w:pPr>
        <w:ind w:left="993"/>
        <w:outlineLvl w:val="1"/>
        <w:rPr>
          <w:rFonts w:ascii="黑体" w:eastAsia="黑体" w:hAnsi="黑体"/>
          <w:b/>
          <w:color w:val="000000"/>
          <w:szCs w:val="21"/>
        </w:rPr>
      </w:pPr>
    </w:p>
    <w:p w:rsidR="00C943B5" w:rsidRDefault="00C943B5" w:rsidP="00C943B5">
      <w:pPr>
        <w:numPr>
          <w:ilvl w:val="1"/>
          <w:numId w:val="5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4" w:name="_Toc420161163"/>
      <w:r>
        <w:rPr>
          <w:rFonts w:ascii="黑体" w:eastAsia="黑体" w:hAnsi="黑体" w:hint="eastAsia"/>
          <w:b/>
          <w:color w:val="000000"/>
          <w:szCs w:val="21"/>
        </w:rPr>
        <w:t>蓝牙上报绑定对方的IMEI</w:t>
      </w:r>
      <w:bookmarkEnd w:id="74"/>
    </w:p>
    <w:p w:rsidR="00C943B5" w:rsidRDefault="00C943B5" w:rsidP="00C943B5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883627">
        <w:rPr>
          <w:rFonts w:ascii="黑体" w:eastAsia="黑体" w:hAnsi="黑体" w:hint="eastAsia"/>
          <w:color w:val="000000"/>
          <w:szCs w:val="21"/>
        </w:rPr>
        <w:t>消息 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05,由蓝牙上报绑定对方的IMEI，应答为通用应答，消息体数据格式如下：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RPr="002A5E6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绑定对方的IMEI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BCD[8]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绑定对方的IMEI。</w:t>
            </w:r>
          </w:p>
        </w:tc>
      </w:tr>
    </w:tbl>
    <w:p w:rsidR="00C943B5" w:rsidRDefault="00C943B5" w:rsidP="00C943B5">
      <w:pPr>
        <w:outlineLvl w:val="0"/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1"/>
          <w:numId w:val="5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5" w:name="_Toc420161164"/>
      <w:r>
        <w:rPr>
          <w:rFonts w:ascii="黑体" w:eastAsia="黑体" w:hAnsi="黑体" w:hint="eastAsia"/>
          <w:b/>
          <w:color w:val="000000"/>
          <w:szCs w:val="21"/>
        </w:rPr>
        <w:t>蓝牙上报绑定对方的IMSI</w:t>
      </w:r>
      <w:bookmarkEnd w:id="75"/>
    </w:p>
    <w:p w:rsidR="00C943B5" w:rsidRDefault="00C943B5" w:rsidP="00C943B5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883627">
        <w:rPr>
          <w:rFonts w:ascii="黑体" w:eastAsia="黑体" w:hAnsi="黑体" w:hint="eastAsia"/>
          <w:color w:val="000000"/>
          <w:szCs w:val="21"/>
        </w:rPr>
        <w:t>消息 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06,由蓝牙上报绑定对方的IMSI，应答为通用应答，消息体数据格式如下：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RPr="002A5E6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绑定对方的IMSI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BCD[8]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绑定对方的IMSI。</w:t>
            </w:r>
          </w:p>
        </w:tc>
      </w:tr>
    </w:tbl>
    <w:p w:rsidR="00C943B5" w:rsidRDefault="00C943B5" w:rsidP="00C943B5">
      <w:pPr>
        <w:outlineLvl w:val="0"/>
        <w:rPr>
          <w:rFonts w:ascii="黑体" w:eastAsia="黑体" w:hAnsi="黑体"/>
          <w:color w:val="000000"/>
          <w:szCs w:val="21"/>
        </w:rPr>
      </w:pPr>
    </w:p>
    <w:p w:rsidR="00C943B5" w:rsidRDefault="00C943B5" w:rsidP="00C943B5">
      <w:pPr>
        <w:numPr>
          <w:ilvl w:val="1"/>
          <w:numId w:val="5"/>
        </w:numPr>
        <w:outlineLvl w:val="1"/>
        <w:rPr>
          <w:rFonts w:ascii="黑体" w:eastAsia="黑体" w:hAnsi="黑体"/>
          <w:b/>
          <w:color w:val="000000"/>
          <w:szCs w:val="21"/>
        </w:rPr>
      </w:pPr>
      <w:bookmarkStart w:id="76" w:name="_Toc420161165"/>
      <w:r>
        <w:rPr>
          <w:rFonts w:ascii="黑体" w:eastAsia="黑体" w:hAnsi="黑体" w:hint="eastAsia"/>
          <w:b/>
          <w:color w:val="000000"/>
          <w:szCs w:val="21"/>
        </w:rPr>
        <w:t>蓝牙模块状态反馈</w:t>
      </w:r>
      <w:bookmarkEnd w:id="76"/>
    </w:p>
    <w:p w:rsidR="00C943B5" w:rsidRDefault="00C943B5" w:rsidP="00C943B5">
      <w:pPr>
        <w:pStyle w:val="a7"/>
        <w:ind w:left="992" w:firstLineChars="0" w:firstLine="268"/>
        <w:rPr>
          <w:rFonts w:ascii="黑体" w:eastAsia="黑体" w:hAnsi="黑体"/>
          <w:color w:val="000000"/>
          <w:szCs w:val="21"/>
        </w:rPr>
      </w:pPr>
      <w:r w:rsidRPr="00883627">
        <w:rPr>
          <w:rFonts w:ascii="黑体" w:eastAsia="黑体" w:hAnsi="黑体" w:hint="eastAsia"/>
          <w:color w:val="000000"/>
          <w:szCs w:val="21"/>
        </w:rPr>
        <w:t>消息 ID</w:t>
      </w:r>
      <w:r>
        <w:rPr>
          <w:rFonts w:ascii="黑体" w:eastAsia="黑体" w:hAnsi="黑体" w:hint="eastAsia"/>
          <w:color w:val="000000"/>
          <w:szCs w:val="21"/>
        </w:rPr>
        <w:t>:</w:t>
      </w:r>
      <w:r w:rsidRPr="00883627">
        <w:rPr>
          <w:rFonts w:ascii="黑体" w:eastAsia="黑体" w:hAnsi="黑体" w:hint="eastAsia"/>
          <w:color w:val="000000"/>
          <w:szCs w:val="21"/>
        </w:rPr>
        <w:t>0x</w:t>
      </w:r>
      <w:r>
        <w:rPr>
          <w:rFonts w:ascii="黑体" w:eastAsia="黑体" w:hAnsi="黑体" w:hint="eastAsia"/>
          <w:color w:val="000000"/>
          <w:szCs w:val="21"/>
        </w:rPr>
        <w:t>07,由蓝牙上报蓝牙状态给E009，应答为通用应答，消息体数据格式如下：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95"/>
        <w:gridCol w:w="1842"/>
        <w:gridCol w:w="1418"/>
        <w:gridCol w:w="3027"/>
      </w:tblGrid>
      <w:tr w:rsidR="00C943B5" w:rsidRPr="00B078D5" w:rsidTr="00CA534B">
        <w:tc>
          <w:tcPr>
            <w:tcW w:w="1395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起始字节</w:t>
            </w:r>
          </w:p>
        </w:tc>
        <w:tc>
          <w:tcPr>
            <w:tcW w:w="1842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字段</w:t>
            </w:r>
          </w:p>
        </w:tc>
        <w:tc>
          <w:tcPr>
            <w:tcW w:w="1418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3027" w:type="dxa"/>
          </w:tcPr>
          <w:p w:rsidR="00C943B5" w:rsidRPr="00B078D5" w:rsidRDefault="00C943B5" w:rsidP="00CA534B">
            <w:pPr>
              <w:ind w:firstLine="422"/>
              <w:jc w:val="center"/>
              <w:rPr>
                <w:rFonts w:ascii="黑体" w:eastAsia="黑体" w:hAnsi="黑体"/>
                <w:b/>
                <w:color w:val="000000"/>
                <w:kern w:val="2"/>
                <w:sz w:val="21"/>
                <w:szCs w:val="21"/>
              </w:rPr>
            </w:pPr>
            <w:r w:rsidRPr="00B078D5">
              <w:rPr>
                <w:rFonts w:ascii="黑体" w:eastAsia="黑体" w:hAnsi="黑体" w:hint="eastAsia"/>
                <w:b/>
                <w:color w:val="000000"/>
                <w:kern w:val="2"/>
                <w:sz w:val="21"/>
                <w:szCs w:val="21"/>
              </w:rPr>
              <w:t>描述及要求</w:t>
            </w:r>
          </w:p>
        </w:tc>
      </w:tr>
      <w:tr w:rsidR="00C943B5" w:rsidRPr="002A5E65" w:rsidTr="00CA534B">
        <w:tc>
          <w:tcPr>
            <w:tcW w:w="1395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842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模块状态</w:t>
            </w:r>
          </w:p>
        </w:tc>
        <w:tc>
          <w:tcPr>
            <w:tcW w:w="1418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BYTE</w:t>
            </w:r>
          </w:p>
        </w:tc>
        <w:tc>
          <w:tcPr>
            <w:tcW w:w="3027" w:type="dxa"/>
          </w:tcPr>
          <w:p w:rsidR="00C943B5" w:rsidRDefault="00C943B5" w:rsidP="00CA534B">
            <w:pPr>
              <w:rPr>
                <w:rFonts w:ascii="黑体" w:eastAsia="黑体" w:hAnsi="黑体"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0：正常; 1：异常(蓝牙未连接)；</w:t>
            </w:r>
          </w:p>
          <w:p w:rsidR="00C943B5" w:rsidRPr="002E7D00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2"/>
                <w:sz w:val="21"/>
                <w:szCs w:val="21"/>
              </w:rPr>
              <w:t>2：潜水艇的E009定时启动失败；（潜水艇此项无效）</w:t>
            </w:r>
          </w:p>
        </w:tc>
      </w:tr>
    </w:tbl>
    <w:p w:rsidR="005A01BC" w:rsidRDefault="005A01BC" w:rsidP="00C943B5">
      <w:pPr>
        <w:outlineLvl w:val="0"/>
        <w:rPr>
          <w:ins w:id="77" w:author="tanxjian" w:date="2015-09-08T10:20:00Z"/>
          <w:rFonts w:ascii="黑体" w:eastAsia="黑体" w:hAnsi="黑体"/>
          <w:color w:val="000000"/>
          <w:szCs w:val="21"/>
        </w:rPr>
      </w:pPr>
    </w:p>
    <w:p w:rsidR="005A01BC" w:rsidRDefault="005A01BC" w:rsidP="005A01BC">
      <w:pPr>
        <w:numPr>
          <w:ilvl w:val="0"/>
          <w:numId w:val="4"/>
        </w:numPr>
        <w:outlineLvl w:val="1"/>
        <w:rPr>
          <w:ins w:id="78" w:author="tanxjian" w:date="2015-09-08T10:20:00Z"/>
          <w:rFonts w:ascii="黑体" w:eastAsia="黑体" w:hAnsi="黑体"/>
          <w:b/>
          <w:color w:val="000000"/>
          <w:szCs w:val="21"/>
        </w:rPr>
      </w:pPr>
      <w:ins w:id="79" w:author="tanxjian" w:date="2015-09-08T10:20:00Z">
        <w:r>
          <w:rPr>
            <w:rFonts w:ascii="黑体" w:eastAsia="黑体" w:hAnsi="黑体" w:hint="eastAsia"/>
            <w:b/>
            <w:color w:val="000000"/>
            <w:szCs w:val="21"/>
          </w:rPr>
          <w:t>附加透传指令</w:t>
        </w:r>
      </w:ins>
    </w:p>
    <w:p w:rsidR="003C6270" w:rsidRDefault="003C6270" w:rsidP="003C6270">
      <w:pPr>
        <w:rPr>
          <w:ins w:id="80" w:author="tanxjian" w:date="2015-09-08T10:23:00Z"/>
        </w:rPr>
      </w:pPr>
      <w:ins w:id="81" w:author="tanxjian" w:date="2015-09-08T10:23:00Z">
        <w:r>
          <w:rPr>
            <w:rFonts w:hint="eastAsia"/>
          </w:rPr>
          <w:t>消息</w:t>
        </w:r>
        <w:r>
          <w:rPr>
            <w:rFonts w:hint="eastAsia"/>
          </w:rPr>
          <w:t>ID 0x8F</w:t>
        </w:r>
      </w:ins>
    </w:p>
    <w:p w:rsidR="003C6270" w:rsidRDefault="003C6270" w:rsidP="003C6270">
      <w:pPr>
        <w:rPr>
          <w:ins w:id="82" w:author="tanxjian" w:date="2015-09-08T10:23:00Z"/>
        </w:rPr>
      </w:pPr>
      <w:ins w:id="83" w:author="tanxjian" w:date="2015-09-08T10:23:00Z">
        <w:r>
          <w:rPr>
            <w:rFonts w:hint="eastAsia"/>
          </w:rPr>
          <w:t>软件透传功能，</w:t>
        </w:r>
      </w:ins>
      <w:ins w:id="84" w:author="tanxjian" w:date="2015-09-08T10:24:00Z">
        <w:r>
          <w:rPr>
            <w:rFonts w:hint="eastAsia"/>
          </w:rPr>
          <w:t>蓝牙</w:t>
        </w:r>
      </w:ins>
      <w:ins w:id="85" w:author="tanxjian" w:date="2015-09-08T10:23:00Z">
        <w:r>
          <w:rPr>
            <w:rFonts w:hint="eastAsia"/>
          </w:rPr>
          <w:t>收到</w:t>
        </w:r>
      </w:ins>
      <w:ins w:id="86" w:author="tanxjian" w:date="2015-09-08T10:25:00Z">
        <w:r>
          <w:rPr>
            <w:rFonts w:hint="eastAsia"/>
          </w:rPr>
          <w:t>E009</w:t>
        </w:r>
      </w:ins>
      <w:ins w:id="87" w:author="tanxjian" w:date="2015-09-08T10:23:00Z">
        <w:r>
          <w:rPr>
            <w:rFonts w:hint="eastAsia"/>
          </w:rPr>
          <w:t>下发的</w:t>
        </w:r>
      </w:ins>
      <w:ins w:id="88" w:author="tanxjian" w:date="2015-09-08T10:25:00Z">
        <w:r>
          <w:rPr>
            <w:rFonts w:hint="eastAsia"/>
          </w:rPr>
          <w:t>透传</w:t>
        </w:r>
      </w:ins>
      <w:ins w:id="89" w:author="tanxjian" w:date="2015-09-08T10:23:00Z">
        <w:r>
          <w:rPr>
            <w:rFonts w:hint="eastAsia"/>
          </w:rPr>
          <w:t>消息</w:t>
        </w:r>
        <w:r>
          <w:rPr>
            <w:rFonts w:hint="eastAsia"/>
          </w:rPr>
          <w:t>ID 0x8F</w:t>
        </w:r>
        <w:r>
          <w:rPr>
            <w:rFonts w:hint="eastAsia"/>
          </w:rPr>
          <w:t>后，</w:t>
        </w:r>
      </w:ins>
      <w:ins w:id="90" w:author="tanxjian" w:date="2015-09-08T10:26:00Z">
        <w:r w:rsidR="00545AB9">
          <w:rPr>
            <w:rFonts w:hint="eastAsia"/>
          </w:rPr>
          <w:t>根据与服务器协商的格式解析消息</w:t>
        </w:r>
      </w:ins>
      <w:ins w:id="91" w:author="tanxjian" w:date="2015-09-08T10:23:00Z">
        <w:r>
          <w:rPr>
            <w:rFonts w:hint="eastAsia"/>
          </w:rPr>
          <w:t>，并以通用应答回应。</w:t>
        </w:r>
      </w:ins>
    </w:p>
    <w:p w:rsidR="003C6270" w:rsidRDefault="003C6270" w:rsidP="003C6270">
      <w:pPr>
        <w:rPr>
          <w:ins w:id="92" w:author="tanxjian" w:date="2015-09-08T10:23:00Z"/>
        </w:rPr>
      </w:pPr>
    </w:p>
    <w:p w:rsidR="003C6270" w:rsidRPr="00D64731" w:rsidRDefault="003C6270" w:rsidP="003C6270">
      <w:pPr>
        <w:rPr>
          <w:ins w:id="93" w:author="tanxjian" w:date="2015-09-08T10:23:00Z"/>
        </w:rPr>
      </w:pPr>
      <w:ins w:id="94" w:author="tanxjian" w:date="2015-09-08T10:23:00Z">
        <w:r>
          <w:rPr>
            <w:rFonts w:hint="eastAsia"/>
          </w:rPr>
          <w:t>消息</w:t>
        </w:r>
        <w:r>
          <w:rPr>
            <w:rFonts w:hint="eastAsia"/>
          </w:rPr>
          <w:t>ID 0x5F</w:t>
        </w:r>
      </w:ins>
    </w:p>
    <w:p w:rsidR="003C6270" w:rsidRPr="009417B9" w:rsidRDefault="0016336F" w:rsidP="003C6270">
      <w:pPr>
        <w:rPr>
          <w:ins w:id="95" w:author="tanxjian" w:date="2015-09-08T10:23:00Z"/>
        </w:rPr>
      </w:pPr>
      <w:ins w:id="96" w:author="tanxjian" w:date="2015-09-08T10:27:00Z">
        <w:r>
          <w:rPr>
            <w:rFonts w:hint="eastAsia"/>
          </w:rPr>
          <w:t>软件透传功能，</w:t>
        </w:r>
      </w:ins>
      <w:ins w:id="97" w:author="tanxjian" w:date="2015-09-08T10:23:00Z">
        <w:r w:rsidR="003C6270">
          <w:rPr>
            <w:rFonts w:hint="eastAsia"/>
          </w:rPr>
          <w:t>蓝牙</w:t>
        </w:r>
      </w:ins>
      <w:ins w:id="98" w:author="tanxjian" w:date="2015-09-08T10:28:00Z">
        <w:r>
          <w:rPr>
            <w:rFonts w:hint="eastAsia"/>
          </w:rPr>
          <w:t>发送消息</w:t>
        </w:r>
        <w:r>
          <w:rPr>
            <w:rFonts w:hint="eastAsia"/>
          </w:rPr>
          <w:t>0x5F</w:t>
        </w:r>
        <w:r>
          <w:rPr>
            <w:rFonts w:hint="eastAsia"/>
          </w:rPr>
          <w:t>给</w:t>
        </w:r>
        <w:r>
          <w:rPr>
            <w:rFonts w:hint="eastAsia"/>
          </w:rPr>
          <w:t>E009</w:t>
        </w:r>
        <w:r>
          <w:rPr>
            <w:rFonts w:hint="eastAsia"/>
          </w:rPr>
          <w:t>，</w:t>
        </w:r>
        <w:r>
          <w:rPr>
            <w:rFonts w:hint="eastAsia"/>
          </w:rPr>
          <w:t>E009</w:t>
        </w:r>
      </w:ins>
      <w:ins w:id="99" w:author="tanxjian" w:date="2015-09-08T10:29:00Z">
        <w:r>
          <w:rPr>
            <w:rFonts w:hint="eastAsia"/>
          </w:rPr>
          <w:t>收到后透传</w:t>
        </w:r>
      </w:ins>
      <w:ins w:id="100" w:author="tanxjian" w:date="2015-09-08T10:30:00Z">
        <w:r>
          <w:rPr>
            <w:rFonts w:hint="eastAsia"/>
          </w:rPr>
          <w:t>消息体</w:t>
        </w:r>
      </w:ins>
      <w:ins w:id="101" w:author="tanxjian" w:date="2015-09-08T10:29:00Z">
        <w:r>
          <w:rPr>
            <w:rFonts w:hint="eastAsia"/>
          </w:rPr>
          <w:t>给服务器</w:t>
        </w:r>
      </w:ins>
      <w:ins w:id="102" w:author="tanxjian" w:date="2015-09-08T10:23:00Z">
        <w:r>
          <w:rPr>
            <w:rFonts w:hint="eastAsia"/>
          </w:rPr>
          <w:t>（详细细节请参考</w:t>
        </w:r>
      </w:ins>
      <w:ins w:id="103" w:author="tanxjian" w:date="2015-09-08T10:29:00Z">
        <w:r>
          <w:rPr>
            <w:rFonts w:hint="eastAsia"/>
          </w:rPr>
          <w:t>服务器</w:t>
        </w:r>
      </w:ins>
      <w:ins w:id="104" w:author="tanxjian" w:date="2015-09-08T10:23:00Z">
        <w:r w:rsidR="003C6270">
          <w:rPr>
            <w:rFonts w:hint="eastAsia"/>
          </w:rPr>
          <w:t>协议），</w:t>
        </w:r>
      </w:ins>
      <w:ins w:id="105" w:author="tanxjian" w:date="2015-09-08T10:31:00Z">
        <w:r w:rsidR="00315CE3">
          <w:rPr>
            <w:rFonts w:hint="eastAsia"/>
          </w:rPr>
          <w:t>并以通用应答回应</w:t>
        </w:r>
      </w:ins>
      <w:ins w:id="106" w:author="tanxjian" w:date="2015-09-08T10:23:00Z">
        <w:r w:rsidR="003C6270">
          <w:rPr>
            <w:rFonts w:hint="eastAsia"/>
          </w:rPr>
          <w:t>。</w:t>
        </w:r>
      </w:ins>
    </w:p>
    <w:p w:rsidR="00C943B5" w:rsidRPr="00C81DD2" w:rsidRDefault="00C943B5" w:rsidP="00C943B5">
      <w:pPr>
        <w:outlineLvl w:val="0"/>
        <w:rPr>
          <w:rFonts w:ascii="黑体" w:eastAsia="黑体" w:hAnsi="黑体"/>
          <w:b/>
          <w:szCs w:val="21"/>
        </w:rPr>
      </w:pPr>
      <w:r w:rsidRPr="004A4778">
        <w:rPr>
          <w:rFonts w:ascii="黑体" w:eastAsia="黑体" w:hAnsi="黑体"/>
          <w:color w:val="000000"/>
          <w:szCs w:val="21"/>
        </w:rPr>
        <w:br w:type="page"/>
      </w:r>
      <w:bookmarkStart w:id="107" w:name="_Toc420161166"/>
      <w:r w:rsidRPr="00C81DD2">
        <w:rPr>
          <w:rFonts w:ascii="黑体" w:eastAsia="黑体" w:hAnsi="黑体" w:hint="eastAsia"/>
          <w:b/>
          <w:szCs w:val="21"/>
        </w:rPr>
        <w:lastRenderedPageBreak/>
        <w:t>修订历史</w:t>
      </w:r>
      <w:bookmarkEnd w:id="107"/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720"/>
        <w:gridCol w:w="1266"/>
        <w:gridCol w:w="1434"/>
        <w:gridCol w:w="3060"/>
        <w:gridCol w:w="1934"/>
      </w:tblGrid>
      <w:tr w:rsidR="00C943B5" w:rsidRPr="004A4778" w:rsidTr="00CA534B">
        <w:tc>
          <w:tcPr>
            <w:tcW w:w="720" w:type="dxa"/>
            <w:shd w:val="clear" w:color="auto" w:fill="C0C0C0"/>
          </w:tcPr>
          <w:p w:rsidR="00C943B5" w:rsidRPr="004A4778" w:rsidRDefault="00C943B5" w:rsidP="00CA534B">
            <w:pPr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4A4778">
              <w:rPr>
                <w:rFonts w:ascii="黑体" w:eastAsia="黑体" w:hAnsi="黑体" w:hint="eastAsia"/>
                <w:b/>
                <w:szCs w:val="21"/>
              </w:rPr>
              <w:t>版本</w:t>
            </w:r>
          </w:p>
        </w:tc>
        <w:tc>
          <w:tcPr>
            <w:tcW w:w="1266" w:type="dxa"/>
            <w:shd w:val="clear" w:color="auto" w:fill="C0C0C0"/>
          </w:tcPr>
          <w:p w:rsidR="00C943B5" w:rsidRPr="004A4778" w:rsidRDefault="00C943B5" w:rsidP="00CA534B">
            <w:pPr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4A4778">
              <w:rPr>
                <w:rFonts w:ascii="黑体" w:eastAsia="黑体" w:hAnsi="黑体" w:hint="eastAsia"/>
                <w:b/>
                <w:szCs w:val="21"/>
              </w:rPr>
              <w:t>时间</w:t>
            </w:r>
          </w:p>
        </w:tc>
        <w:tc>
          <w:tcPr>
            <w:tcW w:w="1434" w:type="dxa"/>
            <w:shd w:val="clear" w:color="auto" w:fill="C0C0C0"/>
          </w:tcPr>
          <w:p w:rsidR="00C943B5" w:rsidRPr="004A4778" w:rsidRDefault="00C943B5" w:rsidP="00CA534B">
            <w:pPr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4A4778">
              <w:rPr>
                <w:rFonts w:ascii="黑体" w:eastAsia="黑体" w:hAnsi="黑体" w:hint="eastAsia"/>
                <w:b/>
                <w:szCs w:val="21"/>
              </w:rPr>
              <w:t>原因</w:t>
            </w:r>
          </w:p>
        </w:tc>
        <w:tc>
          <w:tcPr>
            <w:tcW w:w="3060" w:type="dxa"/>
            <w:shd w:val="clear" w:color="auto" w:fill="C0C0C0"/>
          </w:tcPr>
          <w:p w:rsidR="00C943B5" w:rsidRPr="004A4778" w:rsidRDefault="00C943B5" w:rsidP="00CA534B">
            <w:pPr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4A4778">
              <w:rPr>
                <w:rFonts w:ascii="黑体" w:eastAsia="黑体" w:hAnsi="黑体" w:hint="eastAsia"/>
                <w:b/>
                <w:szCs w:val="21"/>
              </w:rPr>
              <w:t>内容</w:t>
            </w:r>
          </w:p>
        </w:tc>
        <w:tc>
          <w:tcPr>
            <w:tcW w:w="1934" w:type="dxa"/>
            <w:shd w:val="clear" w:color="auto" w:fill="C0C0C0"/>
          </w:tcPr>
          <w:p w:rsidR="00C943B5" w:rsidRPr="004A4778" w:rsidRDefault="00C943B5" w:rsidP="00CA534B">
            <w:pPr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4A4778">
              <w:rPr>
                <w:rFonts w:ascii="黑体" w:eastAsia="黑体" w:hAnsi="黑体" w:hint="eastAsia"/>
                <w:b/>
                <w:szCs w:val="21"/>
              </w:rPr>
              <w:t>作者[角色</w:t>
            </w:r>
            <w:r w:rsidRPr="004A4778">
              <w:rPr>
                <w:rFonts w:ascii="黑体" w:eastAsia="黑体" w:hAnsi="黑体"/>
                <w:b/>
                <w:szCs w:val="21"/>
              </w:rPr>
              <w:t>]</w:t>
            </w:r>
          </w:p>
        </w:tc>
      </w:tr>
      <w:tr w:rsidR="00C943B5" w:rsidRPr="004A4778" w:rsidTr="00CA534B">
        <w:tc>
          <w:tcPr>
            <w:tcW w:w="720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 w:rsidRPr="004A4778">
              <w:rPr>
                <w:rFonts w:ascii="黑体" w:eastAsia="黑体" w:hAnsi="黑体" w:hint="eastAsia"/>
                <w:szCs w:val="21"/>
              </w:rPr>
              <w:t>1</w:t>
            </w:r>
            <w:r w:rsidRPr="004A4778">
              <w:rPr>
                <w:rFonts w:ascii="黑体" w:eastAsia="黑体" w:hAnsi="黑体"/>
                <w:szCs w:val="21"/>
              </w:rPr>
              <w:t>.</w:t>
            </w:r>
            <w:r w:rsidRPr="004A4778"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266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</w:t>
            </w:r>
            <w:r>
              <w:rPr>
                <w:rFonts w:ascii="黑体" w:eastAsia="黑体" w:hAnsi="黑体" w:hint="eastAsia"/>
                <w:szCs w:val="21"/>
              </w:rPr>
              <w:t>15</w:t>
            </w:r>
            <w:r w:rsidRPr="004A4778">
              <w:rPr>
                <w:rFonts w:ascii="黑体" w:eastAsia="黑体" w:hAnsi="黑体"/>
                <w:szCs w:val="21"/>
              </w:rPr>
              <w:t>.0</w:t>
            </w:r>
            <w:r>
              <w:rPr>
                <w:rFonts w:ascii="黑体" w:eastAsia="黑体" w:hAnsi="黑体" w:hint="eastAsia"/>
                <w:szCs w:val="21"/>
              </w:rPr>
              <w:t>3</w:t>
            </w:r>
            <w:r>
              <w:rPr>
                <w:rFonts w:ascii="黑体" w:eastAsia="黑体" w:hAnsi="黑体"/>
                <w:szCs w:val="21"/>
              </w:rPr>
              <w:t>.</w:t>
            </w:r>
            <w:r>
              <w:rPr>
                <w:rFonts w:ascii="黑体" w:eastAsia="黑体" w:hAnsi="黑体" w:hint="eastAsia"/>
                <w:szCs w:val="21"/>
              </w:rPr>
              <w:t>19</w:t>
            </w:r>
          </w:p>
        </w:tc>
        <w:tc>
          <w:tcPr>
            <w:tcW w:w="1434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 w:rsidRPr="004A4778">
              <w:rPr>
                <w:rFonts w:ascii="黑体" w:eastAsia="黑体" w:hAnsi="黑体" w:hint="eastAsia"/>
                <w:szCs w:val="21"/>
              </w:rPr>
              <w:t>创建</w:t>
            </w:r>
          </w:p>
        </w:tc>
        <w:tc>
          <w:tcPr>
            <w:tcW w:w="3060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全文</w:t>
            </w:r>
          </w:p>
        </w:tc>
        <w:tc>
          <w:tcPr>
            <w:tcW w:w="1934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望望科技研发部</w:t>
            </w:r>
          </w:p>
        </w:tc>
      </w:tr>
      <w:tr w:rsidR="00C943B5" w:rsidRPr="004A4778" w:rsidTr="00CA534B">
        <w:tc>
          <w:tcPr>
            <w:tcW w:w="720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1.1</w:t>
            </w:r>
          </w:p>
        </w:tc>
        <w:tc>
          <w:tcPr>
            <w:tcW w:w="1266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2015.04.06</w:t>
            </w:r>
          </w:p>
        </w:tc>
        <w:tc>
          <w:tcPr>
            <w:tcW w:w="1434" w:type="dxa"/>
          </w:tcPr>
          <w:p w:rsidR="00C943B5" w:rsidRPr="004A4778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修改</w:t>
            </w:r>
          </w:p>
        </w:tc>
        <w:tc>
          <w:tcPr>
            <w:tcW w:w="3060" w:type="dxa"/>
          </w:tcPr>
          <w:p w:rsidR="00C943B5" w:rsidRPr="001C699F" w:rsidRDefault="00C943B5" w:rsidP="00C943B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13"/>
                <w:szCs w:val="13"/>
              </w:rPr>
            </w:pPr>
            <w:r w:rsidRPr="001C699F">
              <w:rPr>
                <w:rFonts w:ascii="黑体" w:eastAsia="黑体" w:hAnsi="黑体" w:hint="eastAsia"/>
                <w:sz w:val="13"/>
                <w:szCs w:val="13"/>
              </w:rPr>
              <w:t>删除 5.3 12v 主电源掉电消息。</w:t>
            </w:r>
          </w:p>
          <w:p w:rsidR="00C943B5" w:rsidRPr="00C51D27" w:rsidRDefault="00C943B5" w:rsidP="00C943B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15"/>
                <w:szCs w:val="15"/>
              </w:rPr>
            </w:pPr>
            <w:r w:rsidRPr="001C699F">
              <w:rPr>
                <w:rFonts w:ascii="黑体" w:eastAsia="黑体" w:hAnsi="黑体" w:hint="eastAsia"/>
                <w:sz w:val="13"/>
                <w:szCs w:val="13"/>
              </w:rPr>
              <w:t>E009 GPS授时信息、潜水艇的电池电量广播</w:t>
            </w:r>
            <w:r>
              <w:rPr>
                <w:rFonts w:ascii="黑体" w:eastAsia="黑体" w:hAnsi="黑体" w:hint="eastAsia"/>
                <w:sz w:val="13"/>
                <w:szCs w:val="13"/>
              </w:rPr>
              <w:t xml:space="preserve"> 消息修改为不需要对方应答。</w:t>
            </w:r>
          </w:p>
          <w:p w:rsidR="00C943B5" w:rsidRPr="00C51D27" w:rsidRDefault="00C943B5" w:rsidP="00C943B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3"/>
              </w:rPr>
              <w:t>E009的IMEI修改为E009主动广播，不需要蓝牙主动查询。</w:t>
            </w:r>
          </w:p>
          <w:p w:rsidR="00C943B5" w:rsidRPr="001C699F" w:rsidRDefault="00C943B5" w:rsidP="00C943B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3"/>
              </w:rPr>
              <w:t>蓝牙的软件版本、电量修改为蓝牙主动广播，不需要E009主动查询。</w:t>
            </w:r>
          </w:p>
        </w:tc>
        <w:tc>
          <w:tcPr>
            <w:tcW w:w="1934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望望科技研发部</w:t>
            </w:r>
          </w:p>
        </w:tc>
      </w:tr>
      <w:tr w:rsidR="00C943B5" w:rsidRPr="004A4778" w:rsidTr="00CA534B">
        <w:tc>
          <w:tcPr>
            <w:tcW w:w="720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1.2</w:t>
            </w:r>
          </w:p>
        </w:tc>
        <w:tc>
          <w:tcPr>
            <w:tcW w:w="1266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2015.04.09</w:t>
            </w:r>
          </w:p>
        </w:tc>
        <w:tc>
          <w:tcPr>
            <w:tcW w:w="1434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修改</w:t>
            </w:r>
          </w:p>
        </w:tc>
        <w:tc>
          <w:tcPr>
            <w:tcW w:w="3060" w:type="dxa"/>
          </w:tcPr>
          <w:p w:rsidR="00C943B5" w:rsidRPr="00F7717B" w:rsidRDefault="00C943B5" w:rsidP="00C943B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13"/>
                <w:szCs w:val="13"/>
              </w:rPr>
            </w:pPr>
            <w:r w:rsidRPr="00F7717B">
              <w:rPr>
                <w:rFonts w:ascii="黑体" w:eastAsia="黑体" w:hAnsi="黑体" w:hint="eastAsia"/>
                <w:sz w:val="13"/>
                <w:szCs w:val="13"/>
              </w:rPr>
              <w:t>增加5.4、5.5、6.4、6.5</w:t>
            </w:r>
          </w:p>
        </w:tc>
        <w:tc>
          <w:tcPr>
            <w:tcW w:w="1934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望望科技研发部</w:t>
            </w:r>
          </w:p>
        </w:tc>
      </w:tr>
      <w:tr w:rsidR="00C943B5" w:rsidRPr="004A4778" w:rsidTr="00CA534B">
        <w:tc>
          <w:tcPr>
            <w:tcW w:w="720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1.3</w:t>
            </w:r>
          </w:p>
        </w:tc>
        <w:tc>
          <w:tcPr>
            <w:tcW w:w="1266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2015.04.24</w:t>
            </w:r>
          </w:p>
        </w:tc>
        <w:tc>
          <w:tcPr>
            <w:tcW w:w="1434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修改</w:t>
            </w:r>
          </w:p>
        </w:tc>
        <w:tc>
          <w:tcPr>
            <w:tcW w:w="3060" w:type="dxa"/>
          </w:tcPr>
          <w:p w:rsidR="00C943B5" w:rsidRPr="00E45071" w:rsidRDefault="00C943B5" w:rsidP="00CA534B">
            <w:pPr>
              <w:rPr>
                <w:rFonts w:ascii="黑体" w:eastAsia="黑体" w:hAnsi="黑体"/>
                <w:sz w:val="13"/>
                <w:szCs w:val="13"/>
              </w:rPr>
            </w:pPr>
            <w:r>
              <w:rPr>
                <w:rFonts w:ascii="黑体" w:eastAsia="黑体" w:hAnsi="黑体" w:hint="eastAsia"/>
                <w:sz w:val="13"/>
                <w:szCs w:val="13"/>
              </w:rPr>
              <w:t>增加5.6、5.7、5.8、5.9、6.6</w:t>
            </w:r>
          </w:p>
        </w:tc>
        <w:tc>
          <w:tcPr>
            <w:tcW w:w="1934" w:type="dxa"/>
          </w:tcPr>
          <w:p w:rsidR="00C943B5" w:rsidRDefault="00C943B5" w:rsidP="00CA534B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望望科技研发部</w:t>
            </w:r>
          </w:p>
        </w:tc>
      </w:tr>
    </w:tbl>
    <w:p w:rsidR="00C943B5" w:rsidRPr="004A4778" w:rsidRDefault="00C943B5" w:rsidP="00C943B5">
      <w:pPr>
        <w:rPr>
          <w:rFonts w:ascii="黑体" w:eastAsia="黑体" w:hAnsi="黑体"/>
          <w:szCs w:val="21"/>
        </w:rPr>
      </w:pPr>
    </w:p>
    <w:p w:rsidR="00C943B5" w:rsidRPr="004A4778" w:rsidRDefault="00C943B5" w:rsidP="00C943B5">
      <w:pPr>
        <w:rPr>
          <w:rFonts w:ascii="黑体" w:eastAsia="黑体" w:hAnsi="黑体"/>
        </w:rPr>
      </w:pPr>
    </w:p>
    <w:p w:rsidR="00C943B5" w:rsidRDefault="00C943B5" w:rsidP="00C943B5"/>
    <w:p w:rsidR="005F39B7" w:rsidRDefault="005F39B7"/>
    <w:sectPr w:rsidR="005F39B7" w:rsidSect="008E09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8F2" w:rsidRDefault="000438F2">
      <w:r>
        <w:separator/>
      </w:r>
    </w:p>
  </w:endnote>
  <w:endnote w:type="continuationSeparator" w:id="0">
    <w:p w:rsidR="000438F2" w:rsidRDefault="0004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61" w:rsidRDefault="00463873" w:rsidP="008E0961">
    <w:pPr>
      <w:pStyle w:val="a6"/>
      <w:wordWrap w:val="0"/>
      <w:jc w:val="right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F014E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F014E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8F2" w:rsidRDefault="000438F2">
      <w:r>
        <w:separator/>
      </w:r>
    </w:p>
  </w:footnote>
  <w:footnote w:type="continuationSeparator" w:id="0">
    <w:p w:rsidR="000438F2" w:rsidRDefault="00043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61" w:rsidRPr="005955B5" w:rsidRDefault="000438F2" w:rsidP="008E0961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CE0"/>
    <w:multiLevelType w:val="hybridMultilevel"/>
    <w:tmpl w:val="D8E67EE4"/>
    <w:lvl w:ilvl="0" w:tplc="4D54E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A6B91"/>
    <w:multiLevelType w:val="multilevel"/>
    <w:tmpl w:val="BBA2A79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1B91259"/>
    <w:multiLevelType w:val="multilevel"/>
    <w:tmpl w:val="DED884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A3D2656"/>
    <w:multiLevelType w:val="hybridMultilevel"/>
    <w:tmpl w:val="C19C0AB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781E769B"/>
    <w:multiLevelType w:val="multilevel"/>
    <w:tmpl w:val="867E1FB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C1203E8"/>
    <w:multiLevelType w:val="hybridMultilevel"/>
    <w:tmpl w:val="206660F2"/>
    <w:lvl w:ilvl="0" w:tplc="A5703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A46A3"/>
    <w:multiLevelType w:val="multilevel"/>
    <w:tmpl w:val="E37CA7F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F924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B5"/>
    <w:rsid w:val="000438F2"/>
    <w:rsid w:val="0016336F"/>
    <w:rsid w:val="001B1358"/>
    <w:rsid w:val="0023476E"/>
    <w:rsid w:val="002357CF"/>
    <w:rsid w:val="00271C69"/>
    <w:rsid w:val="002F014E"/>
    <w:rsid w:val="00315CE3"/>
    <w:rsid w:val="003C6270"/>
    <w:rsid w:val="00451047"/>
    <w:rsid w:val="00451146"/>
    <w:rsid w:val="00463873"/>
    <w:rsid w:val="00480EFD"/>
    <w:rsid w:val="00545AB9"/>
    <w:rsid w:val="005521B7"/>
    <w:rsid w:val="00564009"/>
    <w:rsid w:val="0058700A"/>
    <w:rsid w:val="005A01BC"/>
    <w:rsid w:val="005A0DEE"/>
    <w:rsid w:val="005F39B7"/>
    <w:rsid w:val="0068114A"/>
    <w:rsid w:val="00742A2C"/>
    <w:rsid w:val="00980A85"/>
    <w:rsid w:val="009B316B"/>
    <w:rsid w:val="009C26D2"/>
    <w:rsid w:val="00B04672"/>
    <w:rsid w:val="00BA1923"/>
    <w:rsid w:val="00BE27E9"/>
    <w:rsid w:val="00C037AB"/>
    <w:rsid w:val="00C943B5"/>
    <w:rsid w:val="00CB18E2"/>
    <w:rsid w:val="00D1652A"/>
    <w:rsid w:val="00D558C8"/>
    <w:rsid w:val="00D71025"/>
    <w:rsid w:val="00D81314"/>
    <w:rsid w:val="00D9605D"/>
    <w:rsid w:val="00EE1DEB"/>
    <w:rsid w:val="00EE646E"/>
    <w:rsid w:val="00F0328F"/>
    <w:rsid w:val="00F91109"/>
    <w:rsid w:val="00F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3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943B5"/>
  </w:style>
  <w:style w:type="paragraph" w:styleId="2">
    <w:name w:val="toc 2"/>
    <w:basedOn w:val="a"/>
    <w:next w:val="a"/>
    <w:autoRedefine/>
    <w:uiPriority w:val="39"/>
    <w:qFormat/>
    <w:rsid w:val="00C943B5"/>
    <w:pPr>
      <w:tabs>
        <w:tab w:val="left" w:pos="840"/>
        <w:tab w:val="right" w:leader="dot" w:pos="8296"/>
      </w:tabs>
    </w:pPr>
  </w:style>
  <w:style w:type="character" w:styleId="a3">
    <w:name w:val="Hyperlink"/>
    <w:basedOn w:val="a0"/>
    <w:uiPriority w:val="99"/>
    <w:rsid w:val="00C943B5"/>
    <w:rPr>
      <w:color w:val="0000FF"/>
      <w:u w:val="single"/>
    </w:rPr>
  </w:style>
  <w:style w:type="table" w:styleId="a4">
    <w:name w:val="Table Grid"/>
    <w:basedOn w:val="a1"/>
    <w:rsid w:val="00C943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94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43B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C94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943B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943B5"/>
    <w:pPr>
      <w:ind w:firstLineChars="200" w:firstLine="420"/>
    </w:pPr>
  </w:style>
  <w:style w:type="paragraph" w:customStyle="1" w:styleId="10">
    <w:name w:val="列出段落1"/>
    <w:basedOn w:val="a"/>
    <w:rsid w:val="00C943B5"/>
    <w:pPr>
      <w:ind w:firstLineChars="200" w:firstLine="420"/>
    </w:pPr>
  </w:style>
  <w:style w:type="paragraph" w:styleId="a8">
    <w:name w:val="Revision"/>
    <w:hidden/>
    <w:uiPriority w:val="99"/>
    <w:semiHidden/>
    <w:rsid w:val="00CB18E2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B18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B18E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3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943B5"/>
  </w:style>
  <w:style w:type="paragraph" w:styleId="2">
    <w:name w:val="toc 2"/>
    <w:basedOn w:val="a"/>
    <w:next w:val="a"/>
    <w:autoRedefine/>
    <w:uiPriority w:val="39"/>
    <w:qFormat/>
    <w:rsid w:val="00C943B5"/>
    <w:pPr>
      <w:tabs>
        <w:tab w:val="left" w:pos="840"/>
        <w:tab w:val="right" w:leader="dot" w:pos="8296"/>
      </w:tabs>
    </w:pPr>
  </w:style>
  <w:style w:type="character" w:styleId="a3">
    <w:name w:val="Hyperlink"/>
    <w:basedOn w:val="a0"/>
    <w:uiPriority w:val="99"/>
    <w:rsid w:val="00C943B5"/>
    <w:rPr>
      <w:color w:val="0000FF"/>
      <w:u w:val="single"/>
    </w:rPr>
  </w:style>
  <w:style w:type="table" w:styleId="a4">
    <w:name w:val="Table Grid"/>
    <w:basedOn w:val="a1"/>
    <w:rsid w:val="00C943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94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43B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C94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943B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943B5"/>
    <w:pPr>
      <w:ind w:firstLineChars="200" w:firstLine="420"/>
    </w:pPr>
  </w:style>
  <w:style w:type="paragraph" w:customStyle="1" w:styleId="10">
    <w:name w:val="列出段落1"/>
    <w:basedOn w:val="a"/>
    <w:rsid w:val="00C943B5"/>
    <w:pPr>
      <w:ind w:firstLineChars="200" w:firstLine="420"/>
    </w:pPr>
  </w:style>
  <w:style w:type="paragraph" w:styleId="a8">
    <w:name w:val="Revision"/>
    <w:hidden/>
    <w:uiPriority w:val="99"/>
    <w:semiHidden/>
    <w:rsid w:val="00CB18E2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B18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B18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949</Words>
  <Characters>5411</Characters>
  <Application>Microsoft Office Word</Application>
  <DocSecurity>0</DocSecurity>
  <Lines>45</Lines>
  <Paragraphs>12</Paragraphs>
  <ScaleCrop>false</ScaleCrop>
  <Company>Microsoft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tanxjian</dc:creator>
  <cp:lastModifiedBy>tanxjian</cp:lastModifiedBy>
  <cp:revision>2</cp:revision>
  <dcterms:created xsi:type="dcterms:W3CDTF">2015-11-13T02:07:00Z</dcterms:created>
  <dcterms:modified xsi:type="dcterms:W3CDTF">2015-11-13T02:07:00Z</dcterms:modified>
</cp:coreProperties>
</file>